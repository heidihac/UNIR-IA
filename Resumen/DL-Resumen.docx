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89898" w14:textId="77777777" w:rsidR="00832DA0" w:rsidRPr="00895AA5" w:rsidRDefault="002E3282" w:rsidP="002E3282">
      <w:pPr>
        <w:pStyle w:val="Heading1"/>
        <w:numPr>
          <w:ilvl w:val="0"/>
          <w:numId w:val="4"/>
        </w:numPr>
        <w:rPr>
          <w:lang w:val="es-ES"/>
        </w:rPr>
      </w:pPr>
      <w:bookmarkStart w:id="0" w:name="_GoBack"/>
      <w:bookmarkEnd w:id="0"/>
      <w:r w:rsidRPr="00895AA5">
        <w:rPr>
          <w:lang w:val="es-ES"/>
        </w:rPr>
        <w:t>Introducción</w:t>
      </w:r>
    </w:p>
    <w:p w14:paraId="3DF2FC20" w14:textId="77777777" w:rsidR="002E3282" w:rsidRPr="00895AA5" w:rsidRDefault="002E3282" w:rsidP="002E3282">
      <w:pPr>
        <w:rPr>
          <w:lang w:val="es-ES"/>
        </w:rPr>
      </w:pPr>
    </w:p>
    <w:p w14:paraId="2DBF29AC" w14:textId="77777777" w:rsidR="002E3282" w:rsidRPr="00895AA5" w:rsidRDefault="002E3282" w:rsidP="002E3282">
      <w:pPr>
        <w:pStyle w:val="Heading1"/>
        <w:rPr>
          <w:lang w:val="es-ES"/>
        </w:rPr>
      </w:pPr>
      <w:r w:rsidRPr="00895AA5">
        <w:rPr>
          <w:lang w:val="es-ES"/>
        </w:rPr>
        <w:t>Que es “representation learing” y que es la relación con DL?</w:t>
      </w:r>
    </w:p>
    <w:p w14:paraId="19AE815B" w14:textId="77777777" w:rsidR="002E3282" w:rsidRPr="00895AA5" w:rsidRDefault="002E3282" w:rsidP="002E3282">
      <w:pPr>
        <w:rPr>
          <w:lang w:val="es-ES"/>
        </w:rPr>
      </w:pPr>
      <w:r w:rsidRPr="00895AA5">
        <w:rPr>
          <w:lang w:val="es-ES"/>
        </w:rPr>
        <w:t xml:space="preserve">Un elemento clave de DL es la </w:t>
      </w:r>
      <w:r w:rsidRPr="00895AA5">
        <w:rPr>
          <w:b/>
          <w:lang w:val="es-ES"/>
        </w:rPr>
        <w:t>extracción de patrones</w:t>
      </w:r>
      <w:r w:rsidRPr="00895AA5">
        <w:rPr>
          <w:lang w:val="es-ES"/>
        </w:rPr>
        <w:t xml:space="preserve"> a partir de los datos. El “representation learning” es el proceso de no solo encontrar estos patrones, pero además encontrar que representación (features) hay en </w:t>
      </w:r>
      <w:r w:rsidRPr="00895AA5">
        <w:rPr>
          <w:b/>
          <w:lang w:val="es-ES"/>
        </w:rPr>
        <w:t>los datos bruto</w:t>
      </w:r>
      <w:r w:rsidRPr="00895AA5">
        <w:rPr>
          <w:lang w:val="es-ES"/>
        </w:rPr>
        <w:t>.</w:t>
      </w:r>
    </w:p>
    <w:p w14:paraId="56A539AD" w14:textId="77777777" w:rsidR="002E3282" w:rsidRPr="00895AA5" w:rsidRDefault="002E3282" w:rsidP="002E3282">
      <w:pPr>
        <w:rPr>
          <w:lang w:val="es-ES"/>
        </w:rPr>
      </w:pPr>
    </w:p>
    <w:p w14:paraId="1BA295D7" w14:textId="77777777" w:rsidR="002E3282" w:rsidRPr="00895AA5" w:rsidRDefault="002E3282" w:rsidP="002E3282">
      <w:pPr>
        <w:rPr>
          <w:lang w:val="es-ES"/>
        </w:rPr>
      </w:pPr>
      <w:r w:rsidRPr="00895AA5">
        <w:rPr>
          <w:lang w:val="es-ES"/>
        </w:rPr>
        <w:t>Así un sistema DL en el mejor caso, basado en solo los datos, puede encontrar las features que mejor describen estos datos, y aprende como combinar estos features para clasificar o analizar los datos.</w:t>
      </w:r>
    </w:p>
    <w:p w14:paraId="475B1379" w14:textId="77777777" w:rsidR="002E3282" w:rsidRPr="00895AA5" w:rsidRDefault="002E3282" w:rsidP="002E3282">
      <w:pPr>
        <w:rPr>
          <w:lang w:val="es-ES"/>
        </w:rPr>
      </w:pPr>
    </w:p>
    <w:p w14:paraId="0C06F5E8" w14:textId="77777777" w:rsidR="002E3282" w:rsidRPr="00895AA5" w:rsidRDefault="002E3282" w:rsidP="002E3282">
      <w:pPr>
        <w:rPr>
          <w:lang w:val="es-ES"/>
        </w:rPr>
      </w:pPr>
      <w:r w:rsidRPr="00895AA5">
        <w:rPr>
          <w:lang w:val="es-ES"/>
        </w:rPr>
        <w:t>Existe la teoría, que una red con múltiples capas aprenda en cada capa, características distintas que dependen de caparas anteriores; generando así una pirámide de características simples a más y más complejas características.</w:t>
      </w:r>
    </w:p>
    <w:p w14:paraId="02147CCF" w14:textId="77777777" w:rsidR="002E3282" w:rsidRPr="00895AA5" w:rsidRDefault="002E3282" w:rsidP="002E3282">
      <w:pPr>
        <w:rPr>
          <w:lang w:val="es-ES"/>
        </w:rPr>
      </w:pPr>
    </w:p>
    <w:p w14:paraId="6704B52A" w14:textId="77777777" w:rsidR="002E3282" w:rsidRPr="00895AA5" w:rsidRDefault="002E3282" w:rsidP="002E3282">
      <w:pPr>
        <w:pStyle w:val="Heading1"/>
        <w:rPr>
          <w:lang w:val="es-ES"/>
        </w:rPr>
      </w:pPr>
      <w:r w:rsidRPr="00895AA5">
        <w:rPr>
          <w:lang w:val="es-ES"/>
        </w:rPr>
        <w:t>La historia de DL</w:t>
      </w:r>
    </w:p>
    <w:p w14:paraId="3AA6ED4B" w14:textId="77777777" w:rsidR="002E3282" w:rsidRPr="00895AA5" w:rsidRDefault="002E3282" w:rsidP="002E3282">
      <w:pPr>
        <w:rPr>
          <w:lang w:val="es-ES"/>
        </w:rPr>
      </w:pPr>
      <w:r w:rsidRPr="00895AA5">
        <w:rPr>
          <w:lang w:val="es-ES"/>
        </w:rPr>
        <w:t>1950s-60s: perceptrón, Adaptive Linear Element</w:t>
      </w:r>
    </w:p>
    <w:p w14:paraId="30EA2958" w14:textId="77777777" w:rsidR="002E3282" w:rsidRPr="00895AA5" w:rsidRDefault="002E3282" w:rsidP="002E3282">
      <w:pPr>
        <w:rPr>
          <w:lang w:val="es-ES"/>
        </w:rPr>
      </w:pPr>
      <w:r w:rsidRPr="00895AA5">
        <w:rPr>
          <w:lang w:val="es-ES"/>
        </w:rPr>
        <w:t>80s: connexionismo (combinar muchos elementos tontos), back-propagation</w:t>
      </w:r>
    </w:p>
    <w:p w14:paraId="2240D94E" w14:textId="77777777" w:rsidR="002E3282" w:rsidRPr="00E31E86" w:rsidRDefault="002E3282" w:rsidP="002E3282">
      <w:pPr>
        <w:rPr>
          <w:lang w:val="en-US"/>
        </w:rPr>
      </w:pPr>
      <w:r w:rsidRPr="00E31E86">
        <w:rPr>
          <w:lang w:val="en-US"/>
        </w:rPr>
        <w:t>90s: LSTM</w:t>
      </w:r>
    </w:p>
    <w:p w14:paraId="2CDD51FD" w14:textId="77777777" w:rsidR="002E3282" w:rsidRPr="00E31E86" w:rsidRDefault="002E3282" w:rsidP="002E3282">
      <w:pPr>
        <w:rPr>
          <w:lang w:val="en-US"/>
        </w:rPr>
      </w:pPr>
      <w:r w:rsidRPr="00E31E86">
        <w:rPr>
          <w:lang w:val="en-US"/>
        </w:rPr>
        <w:t>2006&gt;: Deep Learning, Geoffrey Hinton, Yoshua Bengio, Yann LeCun</w:t>
      </w:r>
    </w:p>
    <w:p w14:paraId="419F29C8" w14:textId="77777777" w:rsidR="002E3282" w:rsidRPr="00E31E86" w:rsidRDefault="002E3282" w:rsidP="002E3282">
      <w:pPr>
        <w:rPr>
          <w:lang w:val="en-US"/>
        </w:rPr>
      </w:pPr>
    </w:p>
    <w:p w14:paraId="1212B374" w14:textId="77777777" w:rsidR="002E3282" w:rsidRPr="00895AA5" w:rsidRDefault="002E3282" w:rsidP="002E3282">
      <w:pPr>
        <w:rPr>
          <w:lang w:val="es-ES"/>
        </w:rPr>
      </w:pPr>
      <w:r w:rsidRPr="00895AA5">
        <w:rPr>
          <w:lang w:val="es-ES"/>
        </w:rPr>
        <w:t xml:space="preserve">Factores más importantes ahora: Muchos datos, mucha potencia computacional </w:t>
      </w:r>
    </w:p>
    <w:p w14:paraId="727B1BCA" w14:textId="77777777" w:rsidR="002E3282" w:rsidRPr="00895AA5" w:rsidRDefault="002E3282" w:rsidP="002E3282">
      <w:pPr>
        <w:rPr>
          <w:lang w:val="es-ES"/>
        </w:rPr>
      </w:pPr>
    </w:p>
    <w:p w14:paraId="77E60C7D" w14:textId="77777777" w:rsidR="002E3282" w:rsidRPr="00895AA5" w:rsidRDefault="002E3282" w:rsidP="002E3282">
      <w:pPr>
        <w:pStyle w:val="Heading1"/>
        <w:rPr>
          <w:lang w:val="es-ES"/>
        </w:rPr>
      </w:pPr>
      <w:r w:rsidRPr="00895AA5">
        <w:rPr>
          <w:lang w:val="es-ES"/>
        </w:rPr>
        <w:t>Arquitectura de una Neurona</w:t>
      </w:r>
    </w:p>
    <w:p w14:paraId="4F7A1E35" w14:textId="77777777" w:rsidR="002E3282" w:rsidRPr="00895AA5" w:rsidRDefault="002E3282" w:rsidP="002E3282">
      <w:pPr>
        <w:rPr>
          <w:lang w:val="es-ES"/>
        </w:rPr>
      </w:pPr>
      <w:r w:rsidRPr="00895AA5">
        <w:rPr>
          <w:lang w:val="es-ES"/>
        </w:rPr>
        <w:t>a … input</w:t>
      </w:r>
    </w:p>
    <w:p w14:paraId="1AE5A867" w14:textId="77777777" w:rsidR="002E3282" w:rsidRPr="00895AA5" w:rsidRDefault="002E3282" w:rsidP="002E3282">
      <w:pPr>
        <w:rPr>
          <w:lang w:val="es-ES"/>
        </w:rPr>
      </w:pPr>
      <w:r w:rsidRPr="00895AA5">
        <w:rPr>
          <w:lang w:val="es-ES"/>
        </w:rPr>
        <w:t>w … input weights</w:t>
      </w:r>
    </w:p>
    <w:p w14:paraId="777A4664" w14:textId="77777777" w:rsidR="002E3282" w:rsidRPr="00895AA5" w:rsidRDefault="002E3282" w:rsidP="002E3282">
      <w:pPr>
        <w:rPr>
          <w:lang w:val="es-ES"/>
        </w:rPr>
      </w:pPr>
      <w:r w:rsidRPr="00895AA5">
        <w:rPr>
          <w:lang w:val="es-ES"/>
        </w:rPr>
        <w:t>b … bias (permite modelar un constante, independiente de las entradas)</w:t>
      </w:r>
    </w:p>
    <w:p w14:paraId="28EB5567" w14:textId="77777777" w:rsidR="002E3282" w:rsidRPr="00895AA5" w:rsidRDefault="002E3282" w:rsidP="002E3282">
      <w:pPr>
        <w:rPr>
          <w:lang w:val="es-ES"/>
        </w:rPr>
      </w:pPr>
      <w:r w:rsidRPr="00895AA5">
        <w:rPr>
          <w:rFonts w:ascii="Calibri" w:hAnsi="Calibri" w:cs="Calibri"/>
          <w:color w:val="333333"/>
          <w:sz w:val="22"/>
          <w:szCs w:val="22"/>
          <w:lang w:val="es-ES"/>
        </w:rPr>
        <w:t>σ … función de activación</w:t>
      </w:r>
    </w:p>
    <w:p w14:paraId="6738199F" w14:textId="77777777" w:rsidR="002E3282" w:rsidRPr="00895AA5" w:rsidRDefault="002E3282" w:rsidP="002E3282">
      <w:pPr>
        <w:jc w:val="center"/>
        <w:rPr>
          <w:lang w:val="es-ES"/>
        </w:rPr>
      </w:pPr>
    </w:p>
    <w:p w14:paraId="6E3BD45B" w14:textId="77777777" w:rsidR="002E3282" w:rsidRPr="00895AA5" w:rsidRDefault="002E3282" w:rsidP="002E3282">
      <w:pPr>
        <w:jc w:val="center"/>
        <w:rPr>
          <w:lang w:val="es-ES"/>
        </w:rPr>
      </w:pPr>
      <w:r w:rsidRPr="00895AA5">
        <w:rPr>
          <w:noProof/>
          <w:lang w:val="es-ES"/>
        </w:rPr>
        <w:drawing>
          <wp:inline distT="0" distB="0" distL="0" distR="0" wp14:anchorId="0C5D974A" wp14:editId="6FA94380">
            <wp:extent cx="2064774" cy="1230923"/>
            <wp:effectExtent l="0" t="0" r="571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0985" cy="1234626"/>
                    </a:xfrm>
                    <a:prstGeom prst="rect">
                      <a:avLst/>
                    </a:prstGeom>
                  </pic:spPr>
                </pic:pic>
              </a:graphicData>
            </a:graphic>
          </wp:inline>
        </w:drawing>
      </w:r>
    </w:p>
    <w:p w14:paraId="084EA0F8" w14:textId="77777777" w:rsidR="002E3282" w:rsidRPr="00895AA5" w:rsidRDefault="002E3282" w:rsidP="002E3282">
      <w:pPr>
        <w:pStyle w:val="Heading1"/>
        <w:rPr>
          <w:lang w:val="es-ES"/>
        </w:rPr>
      </w:pPr>
      <w:r w:rsidRPr="00895AA5">
        <w:rPr>
          <w:lang w:val="es-ES"/>
        </w:rPr>
        <w:t>Para que sirven múltiples capas?</w:t>
      </w:r>
    </w:p>
    <w:p w14:paraId="4B8211F3" w14:textId="77777777" w:rsidR="00AF284D" w:rsidRPr="00895AA5" w:rsidRDefault="002E3282" w:rsidP="002E3282">
      <w:pPr>
        <w:rPr>
          <w:lang w:val="es-ES"/>
        </w:rPr>
      </w:pPr>
      <w:r w:rsidRPr="00895AA5">
        <w:rPr>
          <w:lang w:val="es-ES"/>
        </w:rPr>
        <w:t>Se puede modelizar la interacción de distintas entradas!</w:t>
      </w:r>
    </w:p>
    <w:p w14:paraId="57F77888" w14:textId="77777777" w:rsidR="00AF284D" w:rsidRPr="00895AA5" w:rsidRDefault="00AF284D" w:rsidP="00AF284D">
      <w:pPr>
        <w:rPr>
          <w:lang w:val="es-ES"/>
        </w:rPr>
      </w:pPr>
      <w:r w:rsidRPr="00895AA5">
        <w:rPr>
          <w:lang w:val="es-ES"/>
        </w:rPr>
        <w:br w:type="page"/>
      </w:r>
    </w:p>
    <w:p w14:paraId="4BD7F0C4" w14:textId="77777777" w:rsidR="002E3282" w:rsidRPr="00895AA5" w:rsidRDefault="00AF284D" w:rsidP="00AF284D">
      <w:pPr>
        <w:pStyle w:val="Heading1"/>
        <w:numPr>
          <w:ilvl w:val="0"/>
          <w:numId w:val="4"/>
        </w:numPr>
        <w:rPr>
          <w:lang w:val="es-ES"/>
        </w:rPr>
      </w:pPr>
      <w:r w:rsidRPr="00895AA5">
        <w:rPr>
          <w:lang w:val="es-ES"/>
        </w:rPr>
        <w:lastRenderedPageBreak/>
        <w:t>Entrenamiento</w:t>
      </w:r>
    </w:p>
    <w:p w14:paraId="363C769B" w14:textId="77777777" w:rsidR="00AF284D" w:rsidRPr="00895AA5" w:rsidRDefault="00AF284D" w:rsidP="00AF284D">
      <w:pPr>
        <w:pStyle w:val="Heading2"/>
        <w:rPr>
          <w:lang w:val="es-ES"/>
        </w:rPr>
      </w:pPr>
      <w:r w:rsidRPr="00895AA5">
        <w:rPr>
          <w:lang w:val="es-ES"/>
        </w:rPr>
        <w:t>Que es la función de coste en una RNN?</w:t>
      </w:r>
    </w:p>
    <w:p w14:paraId="489EE542" w14:textId="77777777" w:rsidR="00AF284D" w:rsidRPr="00895AA5" w:rsidRDefault="00AF284D" w:rsidP="00AF284D">
      <w:pPr>
        <w:rPr>
          <w:lang w:val="es-ES"/>
        </w:rPr>
      </w:pPr>
      <w:r w:rsidRPr="00895AA5">
        <w:rPr>
          <w:lang w:val="es-ES"/>
        </w:rPr>
        <w:t>La “cost function” se utiliza para medir la diferencia entre la predicción y el valor varadero.</w:t>
      </w:r>
    </w:p>
    <w:p w14:paraId="12CE03B9" w14:textId="77777777" w:rsidR="00AF284D" w:rsidRPr="00895AA5" w:rsidRDefault="00AF284D" w:rsidP="00AF284D">
      <w:pPr>
        <w:jc w:val="center"/>
        <w:rPr>
          <w:lang w:val="es-ES"/>
        </w:rPr>
      </w:pPr>
      <w:r w:rsidRPr="00895AA5">
        <w:rPr>
          <w:noProof/>
          <w:lang w:val="es-ES"/>
        </w:rPr>
        <w:drawing>
          <wp:inline distT="0" distB="0" distL="0" distR="0" wp14:anchorId="7FCE142E" wp14:editId="4C4CA7ED">
            <wp:extent cx="2602523" cy="485602"/>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2178" cy="506062"/>
                    </a:xfrm>
                    <a:prstGeom prst="rect">
                      <a:avLst/>
                    </a:prstGeom>
                  </pic:spPr>
                </pic:pic>
              </a:graphicData>
            </a:graphic>
          </wp:inline>
        </w:drawing>
      </w:r>
    </w:p>
    <w:p w14:paraId="04719585" w14:textId="77777777" w:rsidR="00AF284D" w:rsidRPr="00895AA5" w:rsidRDefault="00AF284D" w:rsidP="00AF284D">
      <w:pPr>
        <w:pStyle w:val="Heading2"/>
        <w:rPr>
          <w:lang w:val="es-ES"/>
        </w:rPr>
      </w:pPr>
    </w:p>
    <w:p w14:paraId="1481C378" w14:textId="77777777" w:rsidR="00AF284D" w:rsidRPr="00895AA5" w:rsidRDefault="00AF284D" w:rsidP="009F46AF">
      <w:pPr>
        <w:pStyle w:val="Heading2"/>
        <w:rPr>
          <w:lang w:val="es-ES"/>
        </w:rPr>
      </w:pPr>
      <w:r w:rsidRPr="00895AA5">
        <w:rPr>
          <w:lang w:val="es-ES"/>
        </w:rPr>
        <w:t>Que es el algoritmo “Gradient Decent” y para que sirve?</w:t>
      </w:r>
    </w:p>
    <w:p w14:paraId="51349641" w14:textId="77777777" w:rsidR="009F46AF" w:rsidRPr="00895AA5" w:rsidRDefault="009F46AF" w:rsidP="009F46AF">
      <w:pPr>
        <w:rPr>
          <w:lang w:val="es-ES"/>
        </w:rPr>
      </w:pPr>
      <w:r w:rsidRPr="00895AA5">
        <w:rPr>
          <w:lang w:val="es-ES"/>
        </w:rPr>
        <w:t>La red neuronal tiene dos parámetros que esta aprendiendo</w:t>
      </w:r>
      <w:r w:rsidR="00056B5A" w:rsidRPr="00895AA5">
        <w:rPr>
          <w:lang w:val="es-ES"/>
        </w:rPr>
        <w:t xml:space="preserve"> l</w:t>
      </w:r>
      <w:r w:rsidRPr="00895AA5">
        <w:rPr>
          <w:lang w:val="es-ES"/>
        </w:rPr>
        <w:t>os “</w:t>
      </w:r>
      <w:r w:rsidRPr="00895AA5">
        <w:rPr>
          <w:b/>
          <w:lang w:val="es-ES"/>
        </w:rPr>
        <w:t>weights</w:t>
      </w:r>
      <w:r w:rsidRPr="00895AA5">
        <w:rPr>
          <w:lang w:val="es-ES"/>
        </w:rPr>
        <w:t>” (w</w:t>
      </w:r>
      <w:r w:rsidRPr="00895AA5">
        <w:rPr>
          <w:vertAlign w:val="subscript"/>
          <w:lang w:val="es-ES"/>
        </w:rPr>
        <w:t>i</w:t>
      </w:r>
      <w:r w:rsidRPr="00895AA5">
        <w:rPr>
          <w:lang w:val="es-ES"/>
        </w:rPr>
        <w:t xml:space="preserve">) y los </w:t>
      </w:r>
      <w:r w:rsidRPr="00895AA5">
        <w:rPr>
          <w:b/>
          <w:lang w:val="es-ES"/>
        </w:rPr>
        <w:t>biase</w:t>
      </w:r>
      <w:r w:rsidRPr="00895AA5">
        <w:rPr>
          <w:lang w:val="es-ES"/>
        </w:rPr>
        <w:t xml:space="preserve"> (b</w:t>
      </w:r>
      <w:r w:rsidRPr="00895AA5">
        <w:rPr>
          <w:vertAlign w:val="subscript"/>
          <w:lang w:val="es-ES"/>
        </w:rPr>
        <w:t>i</w:t>
      </w:r>
      <w:r w:rsidRPr="00895AA5">
        <w:rPr>
          <w:lang w:val="es-ES"/>
        </w:rPr>
        <w:t>). Estos se aprenden de los ejemplos</w:t>
      </w:r>
      <w:r w:rsidR="00056B5A" w:rsidRPr="00895AA5">
        <w:rPr>
          <w:lang w:val="es-ES"/>
        </w:rPr>
        <w:t>, ajustan dándolos para que redusquan el valor de la función de coste. El algoritmo “Gradient Decent” define la dirección de este adjuste en función del gradiente de la función de coste al respecto de los pesos y del bias.</w:t>
      </w:r>
    </w:p>
    <w:p w14:paraId="69751646" w14:textId="77777777" w:rsidR="00056B5A" w:rsidRPr="00895AA5" w:rsidRDefault="00056B5A" w:rsidP="00473F57">
      <w:pPr>
        <w:jc w:val="center"/>
        <w:rPr>
          <w:lang w:val="es-ES"/>
        </w:rPr>
      </w:pPr>
      <w:r w:rsidRPr="00895AA5">
        <w:rPr>
          <w:noProof/>
          <w:lang w:val="es-ES"/>
        </w:rPr>
        <w:drawing>
          <wp:inline distT="0" distB="0" distL="0" distR="0" wp14:anchorId="199F37D8" wp14:editId="6142A897">
            <wp:extent cx="1811215" cy="91873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5918" cy="926190"/>
                    </a:xfrm>
                    <a:prstGeom prst="rect">
                      <a:avLst/>
                    </a:prstGeom>
                  </pic:spPr>
                </pic:pic>
              </a:graphicData>
            </a:graphic>
          </wp:inline>
        </w:drawing>
      </w:r>
    </w:p>
    <w:p w14:paraId="4BE47364" w14:textId="77777777" w:rsidR="00056B5A" w:rsidRPr="00895AA5" w:rsidRDefault="00056B5A" w:rsidP="00056B5A">
      <w:pPr>
        <w:rPr>
          <w:lang w:val="es-ES"/>
        </w:rPr>
      </w:pPr>
      <w:r w:rsidRPr="00895AA5">
        <w:rPr>
          <w:lang w:val="es-ES"/>
        </w:rPr>
        <w:t xml:space="preserve">Donde </w:t>
      </w:r>
      <w:r w:rsidRPr="00895AA5">
        <w:rPr>
          <w:rFonts w:ascii="Calibri" w:hAnsi="Calibri" w:cs="Calibri"/>
          <w:color w:val="333333"/>
          <w:sz w:val="28"/>
          <w:szCs w:val="28"/>
          <w:lang w:val="es-ES"/>
        </w:rPr>
        <w:t xml:space="preserve">η </w:t>
      </w:r>
      <w:r w:rsidRPr="00895AA5">
        <w:rPr>
          <w:lang w:val="es-ES"/>
        </w:rPr>
        <w:t xml:space="preserve">es el ‘learning rate’ que esta escalando la fuerza del efecto de una iteración del algorimo. </w:t>
      </w:r>
    </w:p>
    <w:p w14:paraId="162B95C1" w14:textId="77777777" w:rsidR="00473F57" w:rsidRPr="00895AA5" w:rsidRDefault="00473F57" w:rsidP="00056B5A">
      <w:pPr>
        <w:rPr>
          <w:lang w:val="es-ES"/>
        </w:rPr>
      </w:pPr>
    </w:p>
    <w:p w14:paraId="211CB919" w14:textId="77777777" w:rsidR="00056B5A" w:rsidRPr="00895AA5" w:rsidRDefault="00990948" w:rsidP="00990948">
      <w:pPr>
        <w:pStyle w:val="Heading2"/>
        <w:rPr>
          <w:lang w:val="es-ES"/>
        </w:rPr>
      </w:pPr>
      <w:r w:rsidRPr="00895AA5">
        <w:rPr>
          <w:lang w:val="es-ES"/>
        </w:rPr>
        <w:t>Stochastic Gradient Decent</w:t>
      </w:r>
    </w:p>
    <w:p w14:paraId="65F5BF75" w14:textId="77777777" w:rsidR="00990948" w:rsidRPr="00895AA5" w:rsidRDefault="00990948" w:rsidP="00990948">
      <w:pPr>
        <w:rPr>
          <w:lang w:val="es-ES"/>
        </w:rPr>
      </w:pPr>
      <w:r w:rsidRPr="00895AA5">
        <w:rPr>
          <w:lang w:val="es-ES"/>
        </w:rPr>
        <w:t>Es una aproximación de gradient decent donde en vez de calcular el gradiente en función de todos los datos de entrenamiento (que sea una iteración del gradient decent normal) se utilizan solo m ejemplos de los todos que hay.</w:t>
      </w:r>
    </w:p>
    <w:p w14:paraId="1FBEE15E" w14:textId="77777777" w:rsidR="00990948" w:rsidRPr="00895AA5" w:rsidRDefault="00990948" w:rsidP="00473F57">
      <w:pPr>
        <w:jc w:val="center"/>
        <w:rPr>
          <w:rFonts w:ascii="Calibri" w:hAnsi="Calibri" w:cs="Calibri"/>
          <w:sz w:val="22"/>
          <w:szCs w:val="22"/>
          <w:lang w:val="es-ES"/>
        </w:rPr>
      </w:pPr>
      <w:r w:rsidRPr="00895AA5">
        <w:rPr>
          <w:rFonts w:ascii="Calibri" w:hAnsi="Calibri" w:cs="Calibri"/>
          <w:sz w:val="22"/>
          <w:szCs w:val="22"/>
          <w:lang w:val="es-ES"/>
        </w:rPr>
        <w:fldChar w:fldCharType="begin"/>
      </w:r>
      <w:r w:rsidRPr="00895AA5">
        <w:rPr>
          <w:rFonts w:ascii="Calibri" w:hAnsi="Calibri" w:cs="Calibri"/>
          <w:sz w:val="22"/>
          <w:szCs w:val="22"/>
          <w:lang w:val="es-ES"/>
        </w:rPr>
        <w:instrText xml:space="preserve"> INCLUDEPICTURE "/var/folders/7d/dp15r6zd5yd0mw8wsbjgf3vc0000gs/T/com.microsoft.Word/WebArchiveCopyPasteTempFiles/cid30CC0AC4-D844-5744-AF36-B6DF85B7AD7B.png" \* MERGEFORMATINET </w:instrText>
      </w:r>
      <w:r w:rsidRPr="00895AA5">
        <w:rPr>
          <w:rFonts w:ascii="Calibri" w:hAnsi="Calibri" w:cs="Calibri"/>
          <w:sz w:val="22"/>
          <w:szCs w:val="22"/>
          <w:lang w:val="es-ES"/>
        </w:rPr>
        <w:fldChar w:fldCharType="separate"/>
      </w:r>
      <w:r w:rsidRPr="00895AA5">
        <w:rPr>
          <w:rFonts w:ascii="Calibri" w:hAnsi="Calibri" w:cs="Calibri"/>
          <w:noProof/>
          <w:sz w:val="22"/>
          <w:szCs w:val="22"/>
          <w:lang w:val="es-ES"/>
        </w:rPr>
        <w:drawing>
          <wp:inline distT="0" distB="0" distL="0" distR="0" wp14:anchorId="3EDB3AB3" wp14:editId="7B67BF2A">
            <wp:extent cx="1406769" cy="996885"/>
            <wp:effectExtent l="0" t="0" r="3175" b="0"/>
            <wp:docPr id="4" name="Imagen 4" descr="ДСх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Схј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789" cy="1004694"/>
                    </a:xfrm>
                    <a:prstGeom prst="rect">
                      <a:avLst/>
                    </a:prstGeom>
                    <a:noFill/>
                    <a:ln>
                      <a:noFill/>
                    </a:ln>
                  </pic:spPr>
                </pic:pic>
              </a:graphicData>
            </a:graphic>
          </wp:inline>
        </w:drawing>
      </w:r>
      <w:r w:rsidRPr="00895AA5">
        <w:rPr>
          <w:rFonts w:ascii="Calibri" w:hAnsi="Calibri" w:cs="Calibri"/>
          <w:sz w:val="22"/>
          <w:szCs w:val="22"/>
          <w:lang w:val="es-ES"/>
        </w:rPr>
        <w:fldChar w:fldCharType="end"/>
      </w:r>
    </w:p>
    <w:p w14:paraId="78D8A245" w14:textId="77777777" w:rsidR="00990948" w:rsidRPr="00895AA5" w:rsidRDefault="00990948" w:rsidP="00990948">
      <w:pPr>
        <w:pStyle w:val="Heading1"/>
        <w:rPr>
          <w:lang w:val="es-ES"/>
        </w:rPr>
      </w:pPr>
      <w:r w:rsidRPr="00895AA5">
        <w:rPr>
          <w:lang w:val="es-ES"/>
        </w:rPr>
        <w:t>Que es el algoritmo “Backpropagation” y para que sirve?</w:t>
      </w:r>
    </w:p>
    <w:p w14:paraId="29D62A14" w14:textId="77777777" w:rsidR="00990948" w:rsidRPr="00895AA5" w:rsidRDefault="00990948" w:rsidP="00990948">
      <w:pPr>
        <w:rPr>
          <w:lang w:val="es-ES"/>
        </w:rPr>
      </w:pPr>
      <w:r w:rsidRPr="00895AA5">
        <w:rPr>
          <w:lang w:val="es-ES"/>
        </w:rPr>
        <w:t>Backpropagation se utiliza para calcular los gradientes de cada nodo de la red, que se necesitan para aplicar el algoritmo de gradient decent.</w:t>
      </w:r>
    </w:p>
    <w:p w14:paraId="1819023B" w14:textId="77777777" w:rsidR="00990948" w:rsidRPr="00895AA5" w:rsidRDefault="00990948" w:rsidP="00990948">
      <w:pPr>
        <w:rPr>
          <w:lang w:val="es-ES"/>
        </w:rPr>
      </w:pPr>
    </w:p>
    <w:p w14:paraId="1277576B" w14:textId="77777777" w:rsidR="00990948" w:rsidRPr="00895AA5" w:rsidRDefault="00990948" w:rsidP="00990948">
      <w:pPr>
        <w:rPr>
          <w:lang w:val="es-ES"/>
        </w:rPr>
      </w:pPr>
      <w:r w:rsidRPr="00895AA5">
        <w:rPr>
          <w:lang w:val="es-ES"/>
        </w:rPr>
        <w:t>Se ejecuta den dos fases:</w:t>
      </w:r>
    </w:p>
    <w:p w14:paraId="07617060" w14:textId="77777777" w:rsidR="00990948" w:rsidRPr="00895AA5" w:rsidRDefault="00990948" w:rsidP="00990948">
      <w:pPr>
        <w:rPr>
          <w:lang w:val="es-ES"/>
        </w:rPr>
      </w:pPr>
      <w:r w:rsidRPr="00895AA5">
        <w:rPr>
          <w:b/>
          <w:lang w:val="es-ES"/>
        </w:rPr>
        <w:t>Forward pass</w:t>
      </w:r>
      <w:r w:rsidRPr="00895AA5">
        <w:rPr>
          <w:lang w:val="es-ES"/>
        </w:rPr>
        <w:t xml:space="preserve">: donde se calculan las funciones de actividad </w:t>
      </w:r>
      <w:r w:rsidR="00473F57" w:rsidRPr="00895AA5">
        <w:rPr>
          <w:lang w:val="es-ES"/>
        </w:rPr>
        <w:t>de cada neurona y se pasan al siguiente nivel (hacia a tras)</w:t>
      </w:r>
    </w:p>
    <w:p w14:paraId="4020D7CF" w14:textId="77777777" w:rsidR="00473F57" w:rsidRPr="00895AA5" w:rsidRDefault="00473F57" w:rsidP="00990948">
      <w:pPr>
        <w:rPr>
          <w:lang w:val="es-ES"/>
        </w:rPr>
      </w:pPr>
      <w:r w:rsidRPr="00895AA5">
        <w:rPr>
          <w:b/>
          <w:lang w:val="es-ES"/>
        </w:rPr>
        <w:t>Backward pass</w:t>
      </w:r>
      <w:r w:rsidRPr="00895AA5">
        <w:rPr>
          <w:lang w:val="es-ES"/>
        </w:rPr>
        <w:t xml:space="preserve">: ahora se calculan las gradientes en función del valor de coste en la última capa. Capa por capa se calcula el gradiente y se pasa a la capa anterior (hacia adelante) </w:t>
      </w:r>
    </w:p>
    <w:p w14:paraId="4703FE3C" w14:textId="77777777" w:rsidR="00473F57" w:rsidRPr="00895AA5" w:rsidRDefault="00473F57" w:rsidP="00990948">
      <w:pPr>
        <w:rPr>
          <w:lang w:val="es-ES"/>
        </w:rPr>
      </w:pPr>
    </w:p>
    <w:p w14:paraId="7F3D1C0F" w14:textId="77777777" w:rsidR="00473F57" w:rsidRPr="00895AA5" w:rsidRDefault="00473F57" w:rsidP="00990948">
      <w:pPr>
        <w:rPr>
          <w:lang w:val="es-ES"/>
        </w:rPr>
      </w:pPr>
      <w:r w:rsidRPr="00895AA5">
        <w:rPr>
          <w:lang w:val="es-ES"/>
        </w:rPr>
        <w:t>El gradiente de la función de actividad se puede calcular analíticamente (si se conoce) o utilizando un grafo de computación (secuencia de operaciones simples).</w:t>
      </w:r>
    </w:p>
    <w:p w14:paraId="666A6A9A" w14:textId="77777777" w:rsidR="00A636C5" w:rsidRPr="00895AA5" w:rsidRDefault="00A636C5">
      <w:pPr>
        <w:rPr>
          <w:lang w:val="es-ES"/>
        </w:rPr>
      </w:pPr>
      <w:r w:rsidRPr="00895AA5">
        <w:rPr>
          <w:lang w:val="es-ES"/>
        </w:rPr>
        <w:br w:type="page"/>
      </w:r>
    </w:p>
    <w:p w14:paraId="1B88793A" w14:textId="77777777" w:rsidR="00A636C5" w:rsidRPr="00895AA5" w:rsidRDefault="00A636C5" w:rsidP="00A636C5">
      <w:pPr>
        <w:pStyle w:val="Heading1"/>
        <w:numPr>
          <w:ilvl w:val="0"/>
          <w:numId w:val="4"/>
        </w:numPr>
        <w:rPr>
          <w:lang w:val="es-ES"/>
        </w:rPr>
      </w:pPr>
      <w:r w:rsidRPr="00895AA5">
        <w:rPr>
          <w:lang w:val="es-ES"/>
        </w:rPr>
        <w:lastRenderedPageBreak/>
        <w:t>Frameworks</w:t>
      </w:r>
    </w:p>
    <w:p w14:paraId="5D9F7365" w14:textId="77777777" w:rsidR="00A636C5" w:rsidRPr="00895AA5" w:rsidRDefault="00A636C5" w:rsidP="00A636C5">
      <w:pPr>
        <w:rPr>
          <w:lang w:val="es-ES"/>
        </w:rPr>
      </w:pPr>
    </w:p>
    <w:p w14:paraId="491AD4EA" w14:textId="77777777" w:rsidR="00A636C5" w:rsidRPr="00895AA5" w:rsidRDefault="00A636C5" w:rsidP="00A636C5">
      <w:pPr>
        <w:pStyle w:val="Heading2"/>
        <w:rPr>
          <w:lang w:val="es-ES"/>
        </w:rPr>
      </w:pPr>
      <w:r w:rsidRPr="00895AA5">
        <w:rPr>
          <w:lang w:val="es-ES"/>
        </w:rPr>
        <w:t>Que es un “framework” y para que sirve?</w:t>
      </w:r>
    </w:p>
    <w:p w14:paraId="2566EC14" w14:textId="77777777" w:rsidR="00A636C5" w:rsidRPr="00895AA5" w:rsidRDefault="00A636C5" w:rsidP="00A636C5">
      <w:pPr>
        <w:rPr>
          <w:lang w:val="es-ES"/>
        </w:rPr>
      </w:pPr>
      <w:r w:rsidRPr="00895AA5">
        <w:rPr>
          <w:lang w:val="es-ES"/>
        </w:rPr>
        <w:t xml:space="preserve">Frameworks son libarías de software que ayudan en desarollar RNN, que automáticamente generan </w:t>
      </w:r>
      <w:r w:rsidRPr="00895AA5">
        <w:rPr>
          <w:b/>
          <w:lang w:val="es-ES"/>
        </w:rPr>
        <w:t>un grafo de computación</w:t>
      </w:r>
      <w:r w:rsidRPr="00895AA5">
        <w:rPr>
          <w:lang w:val="es-ES"/>
        </w:rPr>
        <w:t xml:space="preserve"> y ejecutan </w:t>
      </w:r>
      <w:r w:rsidRPr="00895AA5">
        <w:rPr>
          <w:b/>
          <w:lang w:val="es-ES"/>
        </w:rPr>
        <w:t>backpropagation</w:t>
      </w:r>
      <w:r w:rsidRPr="00895AA5">
        <w:rPr>
          <w:lang w:val="es-ES"/>
        </w:rPr>
        <w:t>.</w:t>
      </w:r>
    </w:p>
    <w:p w14:paraId="787B7149" w14:textId="77777777" w:rsidR="00A636C5" w:rsidRPr="00895AA5" w:rsidRDefault="00A636C5" w:rsidP="00A636C5">
      <w:pPr>
        <w:rPr>
          <w:lang w:val="es-ES"/>
        </w:rPr>
      </w:pPr>
    </w:p>
    <w:p w14:paraId="32B5FC4D" w14:textId="77777777" w:rsidR="00A636C5" w:rsidRPr="00895AA5" w:rsidRDefault="00A636C5" w:rsidP="00A636C5">
      <w:pPr>
        <w:rPr>
          <w:lang w:val="es-ES"/>
        </w:rPr>
      </w:pPr>
      <w:r w:rsidRPr="00895AA5">
        <w:rPr>
          <w:lang w:val="es-ES"/>
        </w:rPr>
        <w:t>El grafo de computación dispone:</w:t>
      </w:r>
    </w:p>
    <w:p w14:paraId="0A9CD657" w14:textId="77777777" w:rsidR="00A636C5" w:rsidRPr="00895AA5" w:rsidRDefault="00A636C5" w:rsidP="00A636C5">
      <w:pPr>
        <w:pStyle w:val="ListParagraph"/>
        <w:numPr>
          <w:ilvl w:val="0"/>
          <w:numId w:val="5"/>
        </w:numPr>
        <w:rPr>
          <w:b/>
          <w:lang w:val="es-ES"/>
        </w:rPr>
      </w:pPr>
      <w:r w:rsidRPr="00895AA5">
        <w:rPr>
          <w:b/>
          <w:lang w:val="es-ES"/>
        </w:rPr>
        <w:t>Optimización de los cálculos a realizar</w:t>
      </w:r>
    </w:p>
    <w:p w14:paraId="3DD77C35" w14:textId="77777777" w:rsidR="00A636C5" w:rsidRPr="00895AA5" w:rsidRDefault="00A636C5" w:rsidP="00A636C5">
      <w:pPr>
        <w:pStyle w:val="ListParagraph"/>
        <w:numPr>
          <w:ilvl w:val="0"/>
          <w:numId w:val="5"/>
        </w:numPr>
        <w:rPr>
          <w:b/>
          <w:lang w:val="es-ES"/>
        </w:rPr>
      </w:pPr>
      <w:r w:rsidRPr="00895AA5">
        <w:rPr>
          <w:b/>
          <w:lang w:val="es-ES"/>
        </w:rPr>
        <w:t>La ejecución se divide en trozos, lo que facilita la autodiferenciación</w:t>
      </w:r>
    </w:p>
    <w:p w14:paraId="0EC4C45D" w14:textId="77777777" w:rsidR="00A636C5" w:rsidRPr="00895AA5" w:rsidRDefault="00A636C5" w:rsidP="00A636C5">
      <w:pPr>
        <w:pStyle w:val="ListParagraph"/>
        <w:numPr>
          <w:ilvl w:val="0"/>
          <w:numId w:val="5"/>
        </w:numPr>
        <w:rPr>
          <w:b/>
          <w:lang w:val="es-ES"/>
        </w:rPr>
      </w:pPr>
      <w:r w:rsidRPr="00895AA5">
        <w:rPr>
          <w:b/>
          <w:lang w:val="es-ES"/>
        </w:rPr>
        <w:t>Facilita la ejecución distribuida y en GPU</w:t>
      </w:r>
    </w:p>
    <w:p w14:paraId="2DADE5B9" w14:textId="77777777" w:rsidR="00A636C5" w:rsidRPr="00895AA5" w:rsidRDefault="00A636C5" w:rsidP="00A636C5">
      <w:pPr>
        <w:rPr>
          <w:b/>
          <w:lang w:val="es-ES"/>
        </w:rPr>
      </w:pPr>
    </w:p>
    <w:p w14:paraId="0352BE0E" w14:textId="77777777" w:rsidR="00B5446E" w:rsidRPr="00895AA5" w:rsidRDefault="00A636C5" w:rsidP="00A636C5">
      <w:pPr>
        <w:rPr>
          <w:lang w:val="es-ES"/>
        </w:rPr>
      </w:pPr>
      <w:r w:rsidRPr="00895AA5">
        <w:rPr>
          <w:lang w:val="es-ES"/>
        </w:rPr>
        <w:t>Ejemplos: Tensorflow, Theano, pytorch, caffe</w:t>
      </w:r>
    </w:p>
    <w:p w14:paraId="1851DC61" w14:textId="77777777" w:rsidR="00B5446E" w:rsidRPr="00895AA5" w:rsidRDefault="00B5446E" w:rsidP="00B5446E">
      <w:pPr>
        <w:rPr>
          <w:lang w:val="es-ES"/>
        </w:rPr>
      </w:pPr>
      <w:r w:rsidRPr="00895AA5">
        <w:rPr>
          <w:lang w:val="es-ES"/>
        </w:rPr>
        <w:br w:type="page"/>
      </w:r>
    </w:p>
    <w:p w14:paraId="17803F0C" w14:textId="77777777" w:rsidR="00A636C5" w:rsidRPr="00895AA5" w:rsidRDefault="00F5669A" w:rsidP="00F5669A">
      <w:pPr>
        <w:pStyle w:val="Heading1"/>
        <w:numPr>
          <w:ilvl w:val="0"/>
          <w:numId w:val="4"/>
        </w:numPr>
        <w:rPr>
          <w:lang w:val="es-ES"/>
        </w:rPr>
      </w:pPr>
      <w:r w:rsidRPr="00895AA5">
        <w:rPr>
          <w:lang w:val="es-ES"/>
        </w:rPr>
        <w:lastRenderedPageBreak/>
        <w:t>Aspectos Prácticos del entrenamiento</w:t>
      </w:r>
    </w:p>
    <w:p w14:paraId="2DFF769E" w14:textId="77777777" w:rsidR="00F5669A" w:rsidRPr="00895AA5" w:rsidRDefault="00974065" w:rsidP="00F5669A">
      <w:pPr>
        <w:rPr>
          <w:lang w:val="es-ES"/>
        </w:rPr>
      </w:pPr>
      <w:r w:rsidRPr="00895AA5">
        <w:rPr>
          <w:noProof/>
          <w:lang w:val="es-ES"/>
        </w:rPr>
        <w:drawing>
          <wp:anchor distT="0" distB="0" distL="114300" distR="114300" simplePos="0" relativeHeight="251658241" behindDoc="1" locked="0" layoutInCell="1" allowOverlap="1" wp14:anchorId="79E6C6AF" wp14:editId="160E33EB">
            <wp:simplePos x="0" y="0"/>
            <wp:positionH relativeFrom="column">
              <wp:posOffset>4991137</wp:posOffset>
            </wp:positionH>
            <wp:positionV relativeFrom="paragraph">
              <wp:posOffset>132080</wp:posOffset>
            </wp:positionV>
            <wp:extent cx="1776046" cy="1182707"/>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6046" cy="1182707"/>
                    </a:xfrm>
                    <a:prstGeom prst="rect">
                      <a:avLst/>
                    </a:prstGeom>
                  </pic:spPr>
                </pic:pic>
              </a:graphicData>
            </a:graphic>
            <wp14:sizeRelH relativeFrom="page">
              <wp14:pctWidth>0</wp14:pctWidth>
            </wp14:sizeRelH>
            <wp14:sizeRelV relativeFrom="page">
              <wp14:pctHeight>0</wp14:pctHeight>
            </wp14:sizeRelV>
          </wp:anchor>
        </w:drawing>
      </w:r>
    </w:p>
    <w:p w14:paraId="3C765B46" w14:textId="77777777" w:rsidR="00F5669A" w:rsidRPr="00895AA5" w:rsidRDefault="00AA6B10" w:rsidP="00AA6B10">
      <w:pPr>
        <w:pStyle w:val="Heading2"/>
        <w:rPr>
          <w:lang w:val="es-ES"/>
        </w:rPr>
      </w:pPr>
      <w:r w:rsidRPr="00895AA5">
        <w:rPr>
          <w:lang w:val="es-ES"/>
        </w:rPr>
        <w:t>Que son funciones de activación típicas?</w:t>
      </w:r>
    </w:p>
    <w:p w14:paraId="23985809" w14:textId="77777777" w:rsidR="00974065" w:rsidRPr="00895AA5" w:rsidRDefault="00AA6B10" w:rsidP="00974065">
      <w:pPr>
        <w:rPr>
          <w:lang w:val="es-ES"/>
        </w:rPr>
      </w:pPr>
      <w:r w:rsidRPr="00895AA5">
        <w:rPr>
          <w:rStyle w:val="Heading3Char"/>
          <w:b/>
          <w:lang w:val="es-ES"/>
        </w:rPr>
        <w:t>Sigmoid</w:t>
      </w:r>
      <w:r w:rsidRPr="00895AA5">
        <w:rPr>
          <w:lang w:val="es-ES"/>
        </w:rPr>
        <w:t>:</w:t>
      </w:r>
      <w:r w:rsidR="00974065" w:rsidRPr="00895AA5">
        <w:rPr>
          <w:lang w:val="es-ES"/>
        </w:rPr>
        <w:t xml:space="preserve"> </w:t>
      </w:r>
      <w:r w:rsidR="00974065" w:rsidRPr="00895AA5">
        <w:rPr>
          <w:lang w:val="es-ES"/>
        </w:rPr>
        <w:tab/>
      </w:r>
      <w:r w:rsidR="00974065" w:rsidRPr="00895AA5">
        <w:rPr>
          <w:lang w:val="es-ES"/>
        </w:rPr>
        <w:tab/>
      </w:r>
    </w:p>
    <w:p w14:paraId="26760F50" w14:textId="77777777" w:rsidR="00974065" w:rsidRPr="00895AA5" w:rsidRDefault="00974065" w:rsidP="00974065">
      <w:pPr>
        <w:ind w:firstLine="708"/>
        <w:rPr>
          <w:lang w:val="es-ES"/>
        </w:rPr>
      </w:pPr>
      <m:oMath>
        <m:r>
          <m:rPr>
            <m:sty m:val="p"/>
          </m:rPr>
          <w:rPr>
            <w:rFonts w:ascii="Cambria Math" w:hAnsi="Cambria Math"/>
            <w:lang w:val="es-ES"/>
          </w:rPr>
          <m:t>σ(z)=</m:t>
        </m:r>
        <m:f>
          <m:fPr>
            <m:ctrlPr>
              <w:ins w:id="1" w:author="Pasieka,Manuel" w:date="2019-04-25T15:10:00Z">
                <w:rPr>
                  <w:rFonts w:ascii="Cambria Math" w:hAnsi="Cambria Math"/>
                  <w:lang w:val="es-ES"/>
                </w:rPr>
              </w:ins>
            </m:ctrlPr>
          </m:fPr>
          <m:num>
            <m:r>
              <m:rPr>
                <m:sty m:val="p"/>
              </m:rPr>
              <w:rPr>
                <w:rFonts w:ascii="Cambria Math" w:hAnsi="Cambria Math"/>
                <w:lang w:val="es-ES"/>
              </w:rPr>
              <m:t>1</m:t>
            </m:r>
          </m:num>
          <m:den>
            <m:r>
              <m:rPr>
                <m:sty m:val="p"/>
              </m:rPr>
              <w:rPr>
                <w:rFonts w:ascii="Cambria Math" w:hAnsi="Cambria Math"/>
                <w:lang w:val="es-ES"/>
              </w:rPr>
              <m:t>1+</m:t>
            </m:r>
            <m:sSup>
              <m:sSupPr>
                <m:ctrlPr>
                  <w:ins w:id="2" w:author="Pasieka,Manuel" w:date="2019-04-25T15:10:00Z">
                    <w:rPr>
                      <w:rFonts w:ascii="Cambria Math" w:hAnsi="Cambria Math"/>
                      <w:lang w:val="es-ES"/>
                    </w:rPr>
                  </w:ins>
                </m:ctrlPr>
              </m:sSupPr>
              <m:e>
                <m:r>
                  <w:rPr>
                    <w:rFonts w:ascii="Cambria Math" w:hAnsi="Cambria Math"/>
                    <w:lang w:val="es-ES"/>
                  </w:rPr>
                  <m:t>e</m:t>
                </m:r>
              </m:e>
              <m:sup>
                <m:r>
                  <m:rPr>
                    <m:sty m:val="p"/>
                  </m:rPr>
                  <w:rPr>
                    <w:rFonts w:ascii="Cambria Math" w:hAnsi="Cambria Math"/>
                    <w:lang w:val="es-ES"/>
                  </w:rPr>
                  <m:t>-</m:t>
                </m:r>
                <m:r>
                  <w:rPr>
                    <w:rFonts w:ascii="Cambria Math" w:hAnsi="Cambria Math"/>
                    <w:lang w:val="es-ES"/>
                  </w:rPr>
                  <m:t>z</m:t>
                </m:r>
              </m:sup>
            </m:sSup>
          </m:den>
        </m:f>
      </m:oMath>
      <w:r w:rsidRPr="00895AA5">
        <w:rPr>
          <w:rFonts w:eastAsiaTheme="minorEastAsia"/>
          <w:lang w:val="es-ES"/>
        </w:rPr>
        <w:t xml:space="preserve">  </w:t>
      </w:r>
    </w:p>
    <w:p w14:paraId="1314ACF9" w14:textId="77777777" w:rsidR="00974065" w:rsidRPr="00895AA5" w:rsidRDefault="00974065" w:rsidP="00AA6B10">
      <w:pPr>
        <w:rPr>
          <w:lang w:val="es-ES"/>
        </w:rPr>
      </w:pPr>
    </w:p>
    <w:p w14:paraId="1B3C900C" w14:textId="77777777" w:rsidR="00974065" w:rsidRPr="00895AA5" w:rsidRDefault="00974065" w:rsidP="00974065">
      <w:pPr>
        <w:pStyle w:val="ListParagraph"/>
        <w:numPr>
          <w:ilvl w:val="0"/>
          <w:numId w:val="6"/>
        </w:numPr>
        <w:rPr>
          <w:lang w:val="es-ES"/>
        </w:rPr>
      </w:pPr>
      <w:r w:rsidRPr="00895AA5">
        <w:rPr>
          <w:b/>
          <w:lang w:val="es-ES"/>
        </w:rPr>
        <w:t>Matan los gradientes</w:t>
      </w:r>
      <w:r w:rsidRPr="00895AA5">
        <w:rPr>
          <w:lang w:val="es-ES"/>
        </w:rPr>
        <w:t xml:space="preserve"> (para valores altos de entrada)</w:t>
      </w:r>
    </w:p>
    <w:p w14:paraId="7D6EC9B0" w14:textId="3E6E3E5E" w:rsidR="00974065" w:rsidRPr="00895AA5" w:rsidRDefault="00974065" w:rsidP="00974065">
      <w:pPr>
        <w:pStyle w:val="ListParagraph"/>
        <w:numPr>
          <w:ilvl w:val="0"/>
          <w:numId w:val="6"/>
        </w:numPr>
        <w:rPr>
          <w:b/>
          <w:lang w:val="es-ES"/>
        </w:rPr>
      </w:pPr>
      <w:r w:rsidRPr="00895AA5">
        <w:rPr>
          <w:b/>
          <w:lang w:val="es-ES"/>
        </w:rPr>
        <w:t>No esta centrada a 0.0</w:t>
      </w:r>
      <w:r w:rsidR="00664F56">
        <w:rPr>
          <w:b/>
          <w:lang w:val="es-ES"/>
        </w:rPr>
        <w:t xml:space="preserve"> </w:t>
      </w:r>
      <w:r w:rsidR="00664F56">
        <w:rPr>
          <w:bCs/>
          <w:lang w:val="es-ES"/>
        </w:rPr>
        <w:t>(el resultado es siempre positivo)</w:t>
      </w:r>
    </w:p>
    <w:p w14:paraId="1E3C6105" w14:textId="77777777" w:rsidR="00AA6B10" w:rsidRPr="00895AA5" w:rsidRDefault="00974065" w:rsidP="00F5669A">
      <w:pPr>
        <w:rPr>
          <w:lang w:val="es-ES"/>
        </w:rPr>
      </w:pPr>
      <w:r w:rsidRPr="00895AA5">
        <w:rPr>
          <w:noProof/>
          <w:lang w:val="es-ES"/>
        </w:rPr>
        <w:drawing>
          <wp:anchor distT="0" distB="0" distL="114300" distR="114300" simplePos="0" relativeHeight="251658240" behindDoc="1" locked="0" layoutInCell="1" allowOverlap="1" wp14:anchorId="62153A89" wp14:editId="48EEF6E4">
            <wp:simplePos x="0" y="0"/>
            <wp:positionH relativeFrom="column">
              <wp:posOffset>2823455</wp:posOffset>
            </wp:positionH>
            <wp:positionV relativeFrom="paragraph">
              <wp:posOffset>114887</wp:posOffset>
            </wp:positionV>
            <wp:extent cx="1458350" cy="984738"/>
            <wp:effectExtent l="0" t="0" r="2540"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8350" cy="984738"/>
                    </a:xfrm>
                    <a:prstGeom prst="rect">
                      <a:avLst/>
                    </a:prstGeom>
                  </pic:spPr>
                </pic:pic>
              </a:graphicData>
            </a:graphic>
            <wp14:sizeRelH relativeFrom="page">
              <wp14:pctWidth>0</wp14:pctWidth>
            </wp14:sizeRelH>
            <wp14:sizeRelV relativeFrom="page">
              <wp14:pctHeight>0</wp14:pctHeight>
            </wp14:sizeRelV>
          </wp:anchor>
        </w:drawing>
      </w:r>
    </w:p>
    <w:p w14:paraId="0D62CEDE" w14:textId="77777777" w:rsidR="00974065" w:rsidRPr="00895AA5" w:rsidRDefault="00974065" w:rsidP="00974065">
      <w:pPr>
        <w:pStyle w:val="Heading3"/>
        <w:rPr>
          <w:b/>
          <w:lang w:val="es-ES"/>
        </w:rPr>
      </w:pPr>
      <w:r w:rsidRPr="00895AA5">
        <w:rPr>
          <w:b/>
          <w:lang w:val="es-ES"/>
        </w:rPr>
        <w:t>ReLu (rectified linear unit)</w:t>
      </w:r>
    </w:p>
    <w:p w14:paraId="22A6CA28" w14:textId="77777777" w:rsidR="00974065" w:rsidRPr="00895AA5" w:rsidRDefault="00974065" w:rsidP="00974065">
      <w:pPr>
        <w:ind w:left="708" w:firstLine="708"/>
        <w:rPr>
          <w:rFonts w:ascii="Calibri" w:hAnsi="Calibri" w:cs="Calibri"/>
          <w:color w:val="333333"/>
          <w:sz w:val="22"/>
          <w:szCs w:val="22"/>
          <w:lang w:val="es-ES"/>
        </w:rPr>
      </w:pPr>
      <w:r w:rsidRPr="00895AA5">
        <w:rPr>
          <w:rFonts w:ascii="Calibri" w:hAnsi="Calibri" w:cs="Calibri"/>
          <w:color w:val="333333"/>
          <w:sz w:val="22"/>
          <w:szCs w:val="22"/>
          <w:lang w:val="es-ES"/>
        </w:rPr>
        <w:t>f(x)=max(0,x)</w:t>
      </w:r>
    </w:p>
    <w:p w14:paraId="73A61A26" w14:textId="77777777" w:rsidR="00974065" w:rsidRPr="00895AA5" w:rsidRDefault="00974065" w:rsidP="00974065">
      <w:pPr>
        <w:rPr>
          <w:lang w:val="es-ES"/>
        </w:rPr>
      </w:pPr>
    </w:p>
    <w:p w14:paraId="464617CB" w14:textId="77777777" w:rsidR="00974065" w:rsidRPr="00895AA5" w:rsidRDefault="00974065" w:rsidP="00974065">
      <w:pPr>
        <w:rPr>
          <w:b/>
          <w:lang w:val="es-ES"/>
        </w:rPr>
      </w:pPr>
      <w:r w:rsidRPr="00895AA5">
        <w:rPr>
          <w:b/>
          <w:lang w:val="es-ES"/>
        </w:rPr>
        <w:t>+ No satura con valores altos de entrada</w:t>
      </w:r>
    </w:p>
    <w:p w14:paraId="0A0BA77B" w14:textId="77777777" w:rsidR="00974065" w:rsidRPr="00895AA5" w:rsidRDefault="00974065" w:rsidP="00F5669A">
      <w:pPr>
        <w:rPr>
          <w:b/>
          <w:lang w:val="es-ES"/>
        </w:rPr>
      </w:pPr>
      <w:r w:rsidRPr="00895AA5">
        <w:rPr>
          <w:b/>
          <w:lang w:val="es-ES"/>
        </w:rPr>
        <w:t>+ Computacionalmente fácil</w:t>
      </w:r>
    </w:p>
    <w:p w14:paraId="7C24E043" w14:textId="77777777" w:rsidR="00974065" w:rsidRPr="00895AA5" w:rsidRDefault="00974065" w:rsidP="00974065">
      <w:pPr>
        <w:rPr>
          <w:lang w:val="es-ES"/>
        </w:rPr>
      </w:pPr>
      <w:r w:rsidRPr="00895AA5">
        <w:rPr>
          <w:b/>
          <w:lang w:val="es-ES"/>
        </w:rPr>
        <w:t xml:space="preserve">-- Puede morir </w:t>
      </w:r>
      <w:r w:rsidRPr="00895AA5">
        <w:rPr>
          <w:lang w:val="es-ES"/>
        </w:rPr>
        <w:t>(cuando los pesos de entrada no dejan la entrada subir, así se queda la salida en cero)</w:t>
      </w:r>
    </w:p>
    <w:p w14:paraId="2DBC6E97" w14:textId="20C091D1" w:rsidR="00974065" w:rsidRPr="00895AA5" w:rsidRDefault="00046BCD" w:rsidP="00F5669A">
      <w:pPr>
        <w:rPr>
          <w:lang w:val="es-ES"/>
        </w:rPr>
      </w:pPr>
      <w:r w:rsidRPr="00895AA5">
        <w:rPr>
          <w:rFonts w:ascii="Calibri" w:eastAsia="Times New Roman" w:hAnsi="Calibri" w:cs="Calibri"/>
          <w:noProof/>
          <w:sz w:val="22"/>
          <w:szCs w:val="22"/>
          <w:lang w:val="es-ES" w:eastAsia="es-ES_tradnl"/>
        </w:rPr>
        <w:drawing>
          <wp:anchor distT="0" distB="0" distL="114300" distR="114300" simplePos="0" relativeHeight="251658243" behindDoc="1" locked="0" layoutInCell="1" allowOverlap="1" wp14:anchorId="1282667E" wp14:editId="1856C2DD">
            <wp:simplePos x="0" y="0"/>
            <wp:positionH relativeFrom="column">
              <wp:posOffset>3633321</wp:posOffset>
            </wp:positionH>
            <wp:positionV relativeFrom="paragraph">
              <wp:posOffset>85090</wp:posOffset>
            </wp:positionV>
            <wp:extent cx="1748117" cy="1180259"/>
            <wp:effectExtent l="0" t="0" r="5080" b="1270"/>
            <wp:wrapNone/>
            <wp:docPr id="7" name="Imagen 7" descr="/var/folders/7d/dp15r6zd5yd0mw8wsbjgf3vc0000gs/T/com.microsoft.Word/WebArchiveCopyPasteTempFiles/cidCA51399E-6C1D-A74A-8103-D9CCA0B9A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7d/dp15r6zd5yd0mw8wsbjgf3vc0000gs/T/com.microsoft.Word/WebArchiveCopyPasteTempFiles/cidCA51399E-6C1D-A74A-8103-D9CCA0B9A1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8117" cy="11802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B6143" w14:textId="5A5F9AC0" w:rsidR="00974065" w:rsidRPr="00895AA5" w:rsidRDefault="00974065" w:rsidP="00974065">
      <w:pPr>
        <w:pStyle w:val="Heading3"/>
        <w:rPr>
          <w:b/>
          <w:lang w:val="es-ES"/>
        </w:rPr>
      </w:pPr>
      <w:r w:rsidRPr="00895AA5">
        <w:rPr>
          <w:b/>
          <w:lang w:val="es-ES"/>
        </w:rPr>
        <w:t>Leaky ReLu</w:t>
      </w:r>
    </w:p>
    <w:p w14:paraId="50FF08FA" w14:textId="77777777" w:rsidR="00974065" w:rsidRPr="00895AA5" w:rsidRDefault="00974065" w:rsidP="00974065">
      <w:pPr>
        <w:ind w:left="2160"/>
        <w:rPr>
          <w:rFonts w:ascii="Calibri" w:eastAsia="Times New Roman" w:hAnsi="Calibri" w:cs="Calibri"/>
          <w:sz w:val="22"/>
          <w:szCs w:val="22"/>
          <w:lang w:val="es-ES" w:eastAsia="es-ES_tradnl"/>
        </w:rPr>
      </w:pPr>
      <w:r w:rsidRPr="00895AA5">
        <w:rPr>
          <w:rFonts w:ascii="Calibri" w:eastAsia="Times New Roman" w:hAnsi="Calibri" w:cs="Calibri"/>
          <w:noProof/>
          <w:sz w:val="22"/>
          <w:szCs w:val="22"/>
          <w:lang w:val="es-ES" w:eastAsia="es-ES_tradnl"/>
        </w:rPr>
        <w:drawing>
          <wp:anchor distT="0" distB="0" distL="114300" distR="114300" simplePos="0" relativeHeight="251658242" behindDoc="1" locked="0" layoutInCell="1" allowOverlap="1" wp14:anchorId="0DA85C90" wp14:editId="0EF3BB49">
            <wp:simplePos x="0" y="0"/>
            <wp:positionH relativeFrom="column">
              <wp:posOffset>1270</wp:posOffset>
            </wp:positionH>
            <wp:positionV relativeFrom="paragraph">
              <wp:posOffset>171401</wp:posOffset>
            </wp:positionV>
            <wp:extent cx="2341020" cy="492369"/>
            <wp:effectExtent l="0" t="0" r="0" b="3175"/>
            <wp:wrapNone/>
            <wp:docPr id="8" name="Imagen 8" descr="if c &gt; O Otherwise &#10;0.01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c &gt; O Otherwise &#10;0.01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1020" cy="492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5AA5">
        <w:rPr>
          <w:rFonts w:ascii="Calibri" w:eastAsia="Times New Roman" w:hAnsi="Calibri" w:cs="Calibri"/>
          <w:sz w:val="22"/>
          <w:szCs w:val="22"/>
          <w:lang w:val="es-ES" w:eastAsia="es-ES_tradnl"/>
        </w:rPr>
        <w:fldChar w:fldCharType="begin"/>
      </w:r>
      <w:r w:rsidRPr="00895AA5">
        <w:rPr>
          <w:rFonts w:ascii="Calibri" w:eastAsia="Times New Roman" w:hAnsi="Calibri" w:cs="Calibri"/>
          <w:sz w:val="22"/>
          <w:szCs w:val="22"/>
          <w:lang w:val="es-ES" w:eastAsia="es-ES_tradnl"/>
        </w:rPr>
        <w:instrText xml:space="preserve"> INCLUDEPICTURE "/var/folders/7d/dp15r6zd5yd0mw8wsbjgf3vc0000gs/T/com.microsoft.Word/WebArchiveCopyPasteTempFiles/cidA033305B-3D18-FC45-997F-771C7A3FF14B.png" \* MERGEFORMATINET </w:instrText>
      </w:r>
      <w:r w:rsidRPr="00895AA5">
        <w:rPr>
          <w:rFonts w:ascii="Calibri" w:eastAsia="Times New Roman" w:hAnsi="Calibri" w:cs="Calibri"/>
          <w:sz w:val="22"/>
          <w:szCs w:val="22"/>
          <w:lang w:val="es-ES" w:eastAsia="es-ES_tradnl"/>
        </w:rPr>
        <w:fldChar w:fldCharType="end"/>
      </w:r>
    </w:p>
    <w:p w14:paraId="63083D27" w14:textId="77777777" w:rsidR="00974065" w:rsidRPr="00895AA5" w:rsidRDefault="00974065" w:rsidP="00974065">
      <w:pPr>
        <w:ind w:left="2160"/>
        <w:rPr>
          <w:rFonts w:ascii="Calibri" w:eastAsia="Times New Roman" w:hAnsi="Calibri" w:cs="Calibri"/>
          <w:sz w:val="22"/>
          <w:szCs w:val="22"/>
          <w:lang w:val="es-ES" w:eastAsia="es-ES_tradnl"/>
        </w:rPr>
      </w:pPr>
      <w:r w:rsidRPr="00895AA5">
        <w:rPr>
          <w:rFonts w:ascii="Calibri" w:eastAsia="Times New Roman" w:hAnsi="Calibri" w:cs="Calibri"/>
          <w:sz w:val="22"/>
          <w:szCs w:val="22"/>
          <w:lang w:val="es-ES" w:eastAsia="es-ES_tradnl"/>
        </w:rPr>
        <w:t> </w:t>
      </w:r>
    </w:p>
    <w:p w14:paraId="4E1EF54E" w14:textId="77777777" w:rsidR="00974065" w:rsidRPr="00895AA5" w:rsidRDefault="00974065" w:rsidP="00974065">
      <w:pPr>
        <w:ind w:left="2160"/>
        <w:rPr>
          <w:rFonts w:ascii="Calibri" w:eastAsia="Times New Roman" w:hAnsi="Calibri" w:cs="Calibri"/>
          <w:sz w:val="22"/>
          <w:szCs w:val="22"/>
          <w:lang w:val="es-ES" w:eastAsia="es-ES_tradnl"/>
        </w:rPr>
      </w:pPr>
      <w:r w:rsidRPr="00895AA5">
        <w:rPr>
          <w:rFonts w:ascii="Calibri" w:eastAsia="Times New Roman" w:hAnsi="Calibri" w:cs="Calibri"/>
          <w:sz w:val="22"/>
          <w:szCs w:val="22"/>
          <w:lang w:val="es-ES" w:eastAsia="es-ES_tradnl"/>
        </w:rPr>
        <w:t> </w:t>
      </w:r>
    </w:p>
    <w:p w14:paraId="16C82B12" w14:textId="45115A05" w:rsidR="00974065" w:rsidRPr="00046BCD" w:rsidRDefault="00974065" w:rsidP="00046BCD">
      <w:pPr>
        <w:ind w:left="2700"/>
        <w:rPr>
          <w:rFonts w:ascii="Calibri" w:eastAsia="Times New Roman" w:hAnsi="Calibri" w:cs="Calibri"/>
          <w:sz w:val="22"/>
          <w:szCs w:val="22"/>
          <w:lang w:val="es-ES" w:eastAsia="es-ES_tradnl"/>
        </w:rPr>
      </w:pPr>
      <w:r w:rsidRPr="00895AA5">
        <w:rPr>
          <w:rFonts w:ascii="Calibri" w:eastAsia="Times New Roman" w:hAnsi="Calibri" w:cs="Calibri"/>
          <w:sz w:val="22"/>
          <w:szCs w:val="22"/>
          <w:lang w:val="es-ES" w:eastAsia="es-ES_tradnl"/>
        </w:rPr>
        <w:fldChar w:fldCharType="begin"/>
      </w:r>
      <w:r w:rsidRPr="00895AA5">
        <w:rPr>
          <w:rFonts w:ascii="Calibri" w:eastAsia="Times New Roman" w:hAnsi="Calibri" w:cs="Calibri"/>
          <w:sz w:val="22"/>
          <w:szCs w:val="22"/>
          <w:lang w:val="es-ES" w:eastAsia="es-ES_tradnl"/>
        </w:rPr>
        <w:instrText xml:space="preserve"> INCLUDEPICTURE "/var/folders/7d/dp15r6zd5yd0mw8wsbjgf3vc0000gs/T/com.microsoft.Word/WebArchiveCopyPasteTempFiles/cidCA51399E-6C1D-A74A-8103-D9CCA0B9A179.png" \* MERGEFORMATINET </w:instrText>
      </w:r>
      <w:r w:rsidRPr="00895AA5">
        <w:rPr>
          <w:rFonts w:ascii="Calibri" w:eastAsia="Times New Roman" w:hAnsi="Calibri" w:cs="Calibri"/>
          <w:sz w:val="22"/>
          <w:szCs w:val="22"/>
          <w:lang w:val="es-ES" w:eastAsia="es-ES_tradnl"/>
        </w:rPr>
        <w:fldChar w:fldCharType="end"/>
      </w:r>
    </w:p>
    <w:p w14:paraId="796A33D8" w14:textId="4BBB66E5" w:rsidR="00974065" w:rsidRPr="00046BCD" w:rsidRDefault="00974065" w:rsidP="00974065">
      <w:pPr>
        <w:rPr>
          <w:b/>
          <w:lang w:val="es-ES"/>
        </w:rPr>
      </w:pPr>
      <w:r w:rsidRPr="00895AA5">
        <w:rPr>
          <w:b/>
          <w:lang w:val="es-ES"/>
        </w:rPr>
        <w:t>+ Evita que muere</w:t>
      </w:r>
    </w:p>
    <w:p w14:paraId="7A53EA03" w14:textId="77777777" w:rsidR="00F5669A" w:rsidRPr="00895AA5" w:rsidRDefault="00F5669A" w:rsidP="00974065">
      <w:pPr>
        <w:pStyle w:val="Heading2"/>
        <w:rPr>
          <w:lang w:val="es-ES"/>
        </w:rPr>
      </w:pPr>
      <w:r w:rsidRPr="00895AA5">
        <w:rPr>
          <w:lang w:val="es-ES"/>
        </w:rPr>
        <w:t>Que es la saturación de la función de la activación?</w:t>
      </w:r>
    </w:p>
    <w:p w14:paraId="004581BC" w14:textId="77777777" w:rsidR="00974065" w:rsidRPr="00895AA5" w:rsidRDefault="00974065" w:rsidP="00974065">
      <w:pPr>
        <w:rPr>
          <w:lang w:val="es-ES"/>
        </w:rPr>
      </w:pPr>
      <w:r w:rsidRPr="00895AA5">
        <w:rPr>
          <w:lang w:val="es-ES"/>
        </w:rPr>
        <w:t xml:space="preserve">Si la función de activación independiente de la entrada produce su valor máximo. (Por </w:t>
      </w:r>
      <w:r w:rsidR="00284CBF" w:rsidRPr="00895AA5">
        <w:rPr>
          <w:lang w:val="es-ES"/>
        </w:rPr>
        <w:t>ejemplo,</w:t>
      </w:r>
      <w:r w:rsidRPr="00895AA5">
        <w:rPr>
          <w:lang w:val="es-ES"/>
        </w:rPr>
        <w:t xml:space="preserve"> de sigmoid) </w:t>
      </w:r>
    </w:p>
    <w:p w14:paraId="058EBA87" w14:textId="77777777" w:rsidR="00974065" w:rsidRPr="00895AA5" w:rsidRDefault="00974065" w:rsidP="00974065">
      <w:pPr>
        <w:rPr>
          <w:lang w:val="es-ES"/>
        </w:rPr>
      </w:pPr>
    </w:p>
    <w:p w14:paraId="4F968D7B" w14:textId="77777777" w:rsidR="00974065" w:rsidRPr="00895AA5" w:rsidRDefault="00974065" w:rsidP="00974065">
      <w:pPr>
        <w:pStyle w:val="Heading2"/>
        <w:rPr>
          <w:lang w:val="es-ES"/>
        </w:rPr>
      </w:pPr>
      <w:r w:rsidRPr="00895AA5">
        <w:rPr>
          <w:lang w:val="es-ES"/>
        </w:rPr>
        <w:t>Como se inicialen los pesos?</w:t>
      </w:r>
    </w:p>
    <w:p w14:paraId="73D9929C" w14:textId="0DE75CA8" w:rsidR="00284CBF" w:rsidRPr="00895AA5" w:rsidRDefault="00974065" w:rsidP="00974065">
      <w:pPr>
        <w:rPr>
          <w:b/>
          <w:lang w:val="es-ES"/>
        </w:rPr>
      </w:pPr>
      <w:r w:rsidRPr="00895AA5">
        <w:rPr>
          <w:lang w:val="es-ES"/>
        </w:rPr>
        <w:t xml:space="preserve">La inicialización de los pesos es muy importante, en vez de poner cero (fatal) o hacerlo </w:t>
      </w:r>
      <w:r w:rsidR="00284CBF" w:rsidRPr="00895AA5">
        <w:rPr>
          <w:lang w:val="es-ES"/>
        </w:rPr>
        <w:t>aleatorio</w:t>
      </w:r>
      <w:r w:rsidRPr="00895AA5">
        <w:rPr>
          <w:lang w:val="es-ES"/>
        </w:rPr>
        <w:t>, se utiliza:</w:t>
      </w:r>
      <w:r w:rsidR="00284CBF" w:rsidRPr="00895AA5">
        <w:rPr>
          <w:lang w:val="es-ES"/>
        </w:rPr>
        <w:t xml:space="preserve"> </w:t>
      </w:r>
      <w:r w:rsidR="00284CBF" w:rsidRPr="00895AA5">
        <w:rPr>
          <w:b/>
          <w:lang w:val="es-ES"/>
        </w:rPr>
        <w:t>Xavier Initialization</w:t>
      </w:r>
    </w:p>
    <w:p w14:paraId="5E96EF56" w14:textId="1CA0AB16" w:rsidR="00284CBF" w:rsidRPr="00A968FF" w:rsidRDefault="00284CBF" w:rsidP="00046BCD">
      <w:pPr>
        <w:ind w:left="2160"/>
        <w:rPr>
          <w:rFonts w:ascii="Calibri" w:eastAsia="Times New Roman" w:hAnsi="Calibri" w:cs="Calibri"/>
          <w:color w:val="333333"/>
          <w:sz w:val="22"/>
          <w:szCs w:val="22"/>
          <w:lang w:val="en-US" w:eastAsia="es-ES_tradnl"/>
        </w:rPr>
      </w:pPr>
      <w:r w:rsidRPr="00A968FF">
        <w:rPr>
          <w:rFonts w:ascii="Calibri" w:eastAsia="Times New Roman" w:hAnsi="Calibri" w:cs="Calibri"/>
          <w:color w:val="333333"/>
          <w:sz w:val="22"/>
          <w:szCs w:val="22"/>
          <w:lang w:val="en-US" w:eastAsia="es-ES_tradnl"/>
        </w:rPr>
        <w:t>w = np.random.randn(n) * sqrt(2/(n_in + n_out))</w:t>
      </w:r>
    </w:p>
    <w:p w14:paraId="5F689493" w14:textId="77777777" w:rsidR="00284CBF" w:rsidRPr="00895AA5" w:rsidRDefault="00284CBF" w:rsidP="00284CBF">
      <w:pPr>
        <w:ind w:left="2160"/>
        <w:rPr>
          <w:rFonts w:ascii="Calibri" w:eastAsia="Times New Roman" w:hAnsi="Calibri" w:cs="Calibri"/>
          <w:color w:val="333333"/>
          <w:sz w:val="22"/>
          <w:szCs w:val="22"/>
          <w:lang w:val="es-ES" w:eastAsia="es-ES_tradnl"/>
        </w:rPr>
      </w:pPr>
      <w:r w:rsidRPr="00895AA5">
        <w:rPr>
          <w:rFonts w:ascii="Calibri" w:hAnsi="Calibri" w:cs="Calibri"/>
          <w:color w:val="333333"/>
          <w:sz w:val="22"/>
          <w:szCs w:val="22"/>
          <w:lang w:val="es-ES"/>
        </w:rPr>
        <w:t>w = np.random.randn(n) * sqrt(2/n_in) [para ReLu]</w:t>
      </w:r>
    </w:p>
    <w:p w14:paraId="4A18BF8A" w14:textId="77777777" w:rsidR="00284CBF" w:rsidRPr="00895AA5" w:rsidRDefault="00284CBF" w:rsidP="00284CBF">
      <w:pPr>
        <w:rPr>
          <w:rFonts w:ascii="Calibri" w:eastAsia="Times New Roman" w:hAnsi="Calibri" w:cs="Calibri"/>
          <w:color w:val="333333"/>
          <w:sz w:val="22"/>
          <w:szCs w:val="22"/>
          <w:lang w:val="es-ES" w:eastAsia="es-ES_tradnl"/>
        </w:rPr>
      </w:pPr>
    </w:p>
    <w:p w14:paraId="66FA402D" w14:textId="0B85D9D1" w:rsidR="00284CBF" w:rsidRPr="00046BCD" w:rsidRDefault="00284CBF" w:rsidP="00974065">
      <w:pPr>
        <w:rPr>
          <w:rFonts w:ascii="Calibri" w:eastAsia="Times New Roman" w:hAnsi="Calibri" w:cs="Calibri"/>
          <w:color w:val="333333"/>
          <w:sz w:val="22"/>
          <w:szCs w:val="22"/>
          <w:lang w:val="es-ES" w:eastAsia="es-ES_tradnl"/>
        </w:rPr>
      </w:pPr>
      <w:r w:rsidRPr="00895AA5">
        <w:rPr>
          <w:rFonts w:ascii="Calibri" w:eastAsia="Times New Roman" w:hAnsi="Calibri" w:cs="Calibri"/>
          <w:color w:val="333333"/>
          <w:sz w:val="22"/>
          <w:szCs w:val="22"/>
          <w:lang w:val="es-ES" w:eastAsia="es-ES_tradnl"/>
        </w:rPr>
        <w:t>Es importante que la distribución de los pesos sea escalada de manera que los pesos quedan pequeños, con una media cerca cero y una varianza pequeña.</w:t>
      </w:r>
    </w:p>
    <w:p w14:paraId="363672D5" w14:textId="023D208E" w:rsidR="00284CBF" w:rsidRPr="00B3378C" w:rsidRDefault="00284CBF" w:rsidP="00046BCD">
      <w:pPr>
        <w:pStyle w:val="Heading2"/>
        <w:rPr>
          <w:lang w:val="es-ES"/>
        </w:rPr>
      </w:pPr>
      <w:r w:rsidRPr="00895AA5">
        <w:rPr>
          <w:lang w:val="es-ES"/>
        </w:rPr>
        <w:t>Que es Batch normalization?</w:t>
      </w:r>
    </w:p>
    <w:p w14:paraId="61E03390" w14:textId="77777777" w:rsidR="00284CBF" w:rsidRPr="00895AA5" w:rsidRDefault="00284CBF" w:rsidP="00284CBF">
      <w:pPr>
        <w:rPr>
          <w:lang w:val="es-ES"/>
        </w:rPr>
      </w:pPr>
      <w:r w:rsidRPr="00895AA5">
        <w:rPr>
          <w:lang w:val="es-ES"/>
        </w:rPr>
        <w:t>BN es un método que adapta la entrada de cada capa para que la distribución de la entrada para un mini-batch sigue una distribución normal y no cambia mucho entre los mini-batches. (reduce el ‘Covariance shift’)</w:t>
      </w:r>
    </w:p>
    <w:p w14:paraId="71270183" w14:textId="77777777" w:rsidR="00284CBF" w:rsidRPr="00895AA5" w:rsidRDefault="00284CBF" w:rsidP="00284CBF">
      <w:pPr>
        <w:rPr>
          <w:lang w:val="es-ES"/>
        </w:rPr>
      </w:pPr>
    </w:p>
    <w:p w14:paraId="0071F581" w14:textId="6C0FC8AB" w:rsidR="00284CBF" w:rsidRPr="00895AA5" w:rsidRDefault="00046BCD" w:rsidP="00284CBF">
      <w:pPr>
        <w:rPr>
          <w:lang w:val="es-ES"/>
        </w:rPr>
      </w:pPr>
      <w:r w:rsidRPr="00895AA5">
        <w:rPr>
          <w:rFonts w:ascii="Calibri" w:hAnsi="Calibri" w:cs="Calibri"/>
          <w:noProof/>
          <w:sz w:val="22"/>
          <w:szCs w:val="22"/>
          <w:lang w:val="es-ES"/>
        </w:rPr>
        <w:drawing>
          <wp:anchor distT="0" distB="0" distL="114300" distR="114300" simplePos="0" relativeHeight="251658244" behindDoc="1" locked="0" layoutInCell="1" allowOverlap="1" wp14:anchorId="3764911F" wp14:editId="21870EE8">
            <wp:simplePos x="0" y="0"/>
            <wp:positionH relativeFrom="column">
              <wp:posOffset>951529</wp:posOffset>
            </wp:positionH>
            <wp:positionV relativeFrom="paragraph">
              <wp:posOffset>365237</wp:posOffset>
            </wp:positionV>
            <wp:extent cx="1600200" cy="686435"/>
            <wp:effectExtent l="0" t="0" r="0" b="0"/>
            <wp:wrapNone/>
            <wp:docPr id="9" name="Imagen 9" descr="冖 冖 + 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冖 冖 + 一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4CBF" w:rsidRPr="00895AA5">
        <w:rPr>
          <w:lang w:val="es-ES"/>
        </w:rPr>
        <w:t>Eso facilita la capa aprender. Además, se añaden dos parámetros</w:t>
      </w:r>
      <w:r w:rsidR="00451062" w:rsidRPr="00895AA5">
        <w:rPr>
          <w:lang w:val="es-ES"/>
        </w:rPr>
        <w:t xml:space="preserve"> (gamma, beta)</w:t>
      </w:r>
      <w:r w:rsidR="00284CBF" w:rsidRPr="00895AA5">
        <w:rPr>
          <w:lang w:val="es-ES"/>
        </w:rPr>
        <w:t xml:space="preserve"> para cada capa que se pueden entrenan también y que controlan la fuerza de BN para cada capa.</w:t>
      </w:r>
    </w:p>
    <w:p w14:paraId="2EE41388" w14:textId="5E5BE2DF" w:rsidR="00284CBF" w:rsidRPr="00895AA5" w:rsidRDefault="00046BCD" w:rsidP="00284CBF">
      <w:pPr>
        <w:rPr>
          <w:lang w:val="es-ES"/>
        </w:rPr>
      </w:pPr>
      <w:r w:rsidRPr="00895AA5">
        <w:rPr>
          <w:rFonts w:ascii="Calibri" w:hAnsi="Calibri" w:cs="Calibri"/>
          <w:noProof/>
          <w:sz w:val="22"/>
          <w:szCs w:val="22"/>
          <w:lang w:val="es-ES"/>
        </w:rPr>
        <w:drawing>
          <wp:anchor distT="0" distB="0" distL="114300" distR="114300" simplePos="0" relativeHeight="251658245" behindDoc="1" locked="0" layoutInCell="1" allowOverlap="1" wp14:anchorId="76B2E2D2" wp14:editId="09C2BF1C">
            <wp:simplePos x="0" y="0"/>
            <wp:positionH relativeFrom="column">
              <wp:posOffset>4599343</wp:posOffset>
            </wp:positionH>
            <wp:positionV relativeFrom="paragraph">
              <wp:posOffset>95100</wp:posOffset>
            </wp:positionV>
            <wp:extent cx="1477108" cy="368550"/>
            <wp:effectExtent l="0" t="0" r="0" b="0"/>
            <wp:wrapNone/>
            <wp:docPr id="10" name="Imagen 10" descr="冖 + 十 冖 + 一 冖 + 一 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冖 + 十 冖 + 一 冖 + 一 L |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108" cy="36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E0EB0" w14:textId="3149A8E5" w:rsidR="00284CBF" w:rsidRPr="00E31E86" w:rsidRDefault="00284CBF" w:rsidP="00284CBF">
      <w:pPr>
        <w:rPr>
          <w:lang w:val="en-US"/>
        </w:rPr>
      </w:pPr>
      <w:r w:rsidRPr="00E31E86">
        <w:rPr>
          <w:lang w:val="en-US"/>
        </w:rPr>
        <w:t xml:space="preserve">normalization:                                 </w:t>
      </w:r>
      <w:r w:rsidR="00451062" w:rsidRPr="00E31E86">
        <w:rPr>
          <w:lang w:val="en-US"/>
        </w:rPr>
        <w:tab/>
      </w:r>
      <w:r w:rsidR="00451062" w:rsidRPr="00E31E86">
        <w:rPr>
          <w:lang w:val="en-US"/>
        </w:rPr>
        <w:tab/>
      </w:r>
      <w:r w:rsidR="00DD0C21">
        <w:rPr>
          <w:lang w:val="en-US"/>
        </w:rPr>
        <w:tab/>
      </w:r>
      <w:r w:rsidR="00DD0C21">
        <w:rPr>
          <w:lang w:val="en-US"/>
        </w:rPr>
        <w:tab/>
      </w:r>
      <w:r w:rsidR="00451062" w:rsidRPr="00E31E86">
        <w:rPr>
          <w:lang w:val="en-US"/>
        </w:rPr>
        <w:t>scale and shift:</w:t>
      </w:r>
      <w:r w:rsidR="00451062" w:rsidRPr="00E31E86">
        <w:rPr>
          <w:rFonts w:ascii="Calibri" w:hAnsi="Calibri" w:cs="Calibri"/>
          <w:sz w:val="22"/>
          <w:szCs w:val="22"/>
          <w:lang w:val="en-US"/>
        </w:rPr>
        <w:t xml:space="preserve"> </w:t>
      </w:r>
      <w:r w:rsidR="00451062" w:rsidRPr="00895AA5">
        <w:rPr>
          <w:rFonts w:ascii="Calibri" w:hAnsi="Calibri" w:cs="Calibri"/>
          <w:sz w:val="22"/>
          <w:szCs w:val="22"/>
          <w:lang w:val="es-ES"/>
        </w:rPr>
        <w:fldChar w:fldCharType="begin"/>
      </w:r>
      <w:r w:rsidR="00451062" w:rsidRPr="00E31E86">
        <w:rPr>
          <w:rFonts w:ascii="Calibri" w:hAnsi="Calibri" w:cs="Calibri"/>
          <w:sz w:val="22"/>
          <w:szCs w:val="22"/>
          <w:lang w:val="en-US"/>
        </w:rPr>
        <w:instrText xml:space="preserve"> INCLUDEPICTURE "/var/folders/7d/dp15r6zd5yd0mw8wsbjgf3vc0000gs/T/com.microsoft.Word/WebArchiveCopyPasteTempFiles/cidCF35BEA9-E374-A947-9390-72915D3D5537.png" \* MERGEFORMATINET </w:instrText>
      </w:r>
      <w:r w:rsidR="00451062" w:rsidRPr="00895AA5">
        <w:rPr>
          <w:rFonts w:ascii="Calibri" w:hAnsi="Calibri" w:cs="Calibri"/>
          <w:sz w:val="22"/>
          <w:szCs w:val="22"/>
          <w:lang w:val="es-ES"/>
        </w:rPr>
        <w:fldChar w:fldCharType="end"/>
      </w:r>
    </w:p>
    <w:p w14:paraId="421669D0" w14:textId="534C9D4B" w:rsidR="00451062" w:rsidRPr="00E31E86" w:rsidRDefault="00451062" w:rsidP="00284CBF">
      <w:pPr>
        <w:rPr>
          <w:rFonts w:ascii="Calibri" w:hAnsi="Calibri" w:cs="Calibri"/>
          <w:sz w:val="22"/>
          <w:szCs w:val="22"/>
          <w:lang w:val="en-US"/>
        </w:rPr>
      </w:pPr>
    </w:p>
    <w:p w14:paraId="574B5231" w14:textId="77777777" w:rsidR="00451062" w:rsidRPr="00E31E86" w:rsidRDefault="00451062" w:rsidP="00284CBF">
      <w:pPr>
        <w:rPr>
          <w:rFonts w:ascii="Calibri" w:hAnsi="Calibri" w:cs="Calibri"/>
          <w:sz w:val="22"/>
          <w:szCs w:val="22"/>
          <w:lang w:val="en-US"/>
        </w:rPr>
      </w:pPr>
    </w:p>
    <w:p w14:paraId="7F9D0946" w14:textId="77777777" w:rsidR="00451062" w:rsidRPr="00EE1850" w:rsidRDefault="00451062" w:rsidP="00451062">
      <w:pPr>
        <w:pStyle w:val="Heading2"/>
        <w:rPr>
          <w:lang w:val="en-US"/>
        </w:rPr>
      </w:pPr>
      <w:r w:rsidRPr="00EE1850">
        <w:rPr>
          <w:lang w:val="en-US"/>
        </w:rPr>
        <w:t>SGD con momentum</w:t>
      </w:r>
    </w:p>
    <w:p w14:paraId="4679BCB6" w14:textId="75CF4413" w:rsidR="00284CBF" w:rsidRPr="00895AA5" w:rsidRDefault="00B20FE9" w:rsidP="00451062">
      <w:pPr>
        <w:pStyle w:val="NoSpacing"/>
        <w:rPr>
          <w:lang w:val="es-ES"/>
        </w:rPr>
      </w:pPr>
      <w:r>
        <w:rPr>
          <w:noProof/>
          <w:lang w:val="es-ES"/>
        </w:rPr>
        <w:drawing>
          <wp:anchor distT="0" distB="0" distL="114300" distR="114300" simplePos="0" relativeHeight="251658255" behindDoc="1" locked="0" layoutInCell="1" allowOverlap="1" wp14:anchorId="71151A93" wp14:editId="3B4C1F43">
            <wp:simplePos x="0" y="0"/>
            <wp:positionH relativeFrom="column">
              <wp:posOffset>3973532</wp:posOffset>
            </wp:positionH>
            <wp:positionV relativeFrom="paragraph">
              <wp:posOffset>292922</wp:posOffset>
            </wp:positionV>
            <wp:extent cx="2277036" cy="855014"/>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9-07-01 a la(s) 20.48.51.png"/>
                    <pic:cNvPicPr/>
                  </pic:nvPicPr>
                  <pic:blipFill>
                    <a:blip r:embed="rId18">
                      <a:extLst>
                        <a:ext uri="{28A0092B-C50C-407E-A947-70E740481C1C}">
                          <a14:useLocalDpi xmlns:a14="http://schemas.microsoft.com/office/drawing/2010/main" val="0"/>
                        </a:ext>
                      </a:extLst>
                    </a:blip>
                    <a:stretch>
                      <a:fillRect/>
                    </a:stretch>
                  </pic:blipFill>
                  <pic:spPr>
                    <a:xfrm>
                      <a:off x="0" y="0"/>
                      <a:ext cx="2277036" cy="855014"/>
                    </a:xfrm>
                    <a:prstGeom prst="rect">
                      <a:avLst/>
                    </a:prstGeom>
                  </pic:spPr>
                </pic:pic>
              </a:graphicData>
            </a:graphic>
            <wp14:sizeRelH relativeFrom="page">
              <wp14:pctWidth>0</wp14:pctWidth>
            </wp14:sizeRelH>
            <wp14:sizeRelV relativeFrom="page">
              <wp14:pctHeight>0</wp14:pctHeight>
            </wp14:sizeRelV>
          </wp:anchor>
        </w:drawing>
      </w:r>
      <w:r w:rsidR="00451062" w:rsidRPr="00895AA5">
        <w:rPr>
          <w:lang w:val="es-ES"/>
        </w:rPr>
        <w:t>Momentum añada un componente de ‘memoria’ de gradientes anteriores al gradiente actual. Así esta acelerando el aprendizaje en función de valores antiguas del gradiente.</w:t>
      </w:r>
    </w:p>
    <w:p w14:paraId="47497CBD" w14:textId="6C632DBF" w:rsidR="00451062" w:rsidRPr="00895AA5" w:rsidRDefault="00451062" w:rsidP="00451062">
      <w:pPr>
        <w:pStyle w:val="NoSpacing"/>
        <w:rPr>
          <w:lang w:val="es-ES"/>
        </w:rPr>
      </w:pPr>
    </w:p>
    <w:p w14:paraId="5595D8BF" w14:textId="0C727F94" w:rsidR="00451062" w:rsidRPr="00895AA5" w:rsidRDefault="00451062" w:rsidP="00451062">
      <w:pPr>
        <w:pStyle w:val="NoSpacing"/>
        <w:rPr>
          <w:noProof/>
          <w:lang w:val="es-ES"/>
        </w:rPr>
      </w:pPr>
      <w:r w:rsidRPr="00895AA5">
        <w:rPr>
          <w:noProof/>
          <w:lang w:val="es-ES"/>
        </w:rPr>
        <w:t>SGD normal</w:t>
      </w:r>
      <w:r w:rsidR="009934DE">
        <w:rPr>
          <w:noProof/>
          <w:lang w:val="es-ES"/>
        </w:rPr>
        <w:t xml:space="preserve">: </w:t>
      </w:r>
      <w:r w:rsidRPr="00895AA5">
        <w:rPr>
          <w:noProof/>
          <w:lang w:val="es-ES"/>
        </w:rPr>
        <w:t>x</w:t>
      </w:r>
      <w:r w:rsidRPr="00895AA5">
        <w:rPr>
          <w:noProof/>
          <w:vertAlign w:val="subscript"/>
          <w:lang w:val="es-ES"/>
        </w:rPr>
        <w:t>t+1</w:t>
      </w:r>
      <w:r w:rsidRPr="00895AA5">
        <w:rPr>
          <w:noProof/>
          <w:lang w:val="es-ES"/>
        </w:rPr>
        <w:t>=x</w:t>
      </w:r>
      <w:r w:rsidRPr="00895AA5">
        <w:rPr>
          <w:noProof/>
          <w:vertAlign w:val="subscript"/>
          <w:lang w:val="es-ES"/>
        </w:rPr>
        <w:t>t</w:t>
      </w:r>
      <w:r w:rsidRPr="00895AA5">
        <w:rPr>
          <w:noProof/>
          <w:lang w:val="es-ES"/>
        </w:rPr>
        <w:t>−α</w:t>
      </w:r>
      <w:r w:rsidRPr="00895AA5">
        <w:rPr>
          <w:rFonts w:ascii="Cambria Math" w:hAnsi="Cambria Math" w:cs="Cambria Math"/>
          <w:noProof/>
          <w:lang w:val="es-ES"/>
        </w:rPr>
        <w:t>∇</w:t>
      </w:r>
      <w:r w:rsidRPr="00895AA5">
        <w:rPr>
          <w:noProof/>
          <w:lang w:val="es-ES"/>
        </w:rPr>
        <w:t>f(x</w:t>
      </w:r>
      <w:r w:rsidRPr="00895AA5">
        <w:rPr>
          <w:noProof/>
          <w:vertAlign w:val="subscript"/>
          <w:lang w:val="es-ES"/>
        </w:rPr>
        <w:t>t</w:t>
      </w:r>
      <w:r w:rsidRPr="00895AA5">
        <w:rPr>
          <w:noProof/>
          <w:lang w:val="es-ES"/>
        </w:rPr>
        <w:t>)</w:t>
      </w:r>
    </w:p>
    <w:p w14:paraId="70A8ECCD" w14:textId="1623D076" w:rsidR="00451062" w:rsidRPr="00895AA5" w:rsidRDefault="00451062" w:rsidP="00451062">
      <w:pPr>
        <w:pStyle w:val="NoSpacing"/>
        <w:rPr>
          <w:lang w:val="es-ES"/>
        </w:rPr>
      </w:pPr>
      <w:r w:rsidRPr="00895AA5">
        <w:rPr>
          <w:lang w:val="es-ES"/>
        </w:rPr>
        <w:t> </w:t>
      </w:r>
    </w:p>
    <w:p w14:paraId="3E10C46C" w14:textId="7B5E9035" w:rsidR="00451062" w:rsidRPr="00B20FE9" w:rsidRDefault="00451062" w:rsidP="00451062">
      <w:pPr>
        <w:pStyle w:val="NoSpacing"/>
        <w:rPr>
          <w:lang w:val="id-ID"/>
        </w:rPr>
      </w:pPr>
    </w:p>
    <w:p w14:paraId="244C452B" w14:textId="77777777" w:rsidR="00451062" w:rsidRPr="00895AA5" w:rsidRDefault="00451062" w:rsidP="00451062">
      <w:pPr>
        <w:pStyle w:val="NoSpacing"/>
        <w:rPr>
          <w:lang w:val="es-ES"/>
        </w:rPr>
      </w:pPr>
      <w:r w:rsidRPr="00895AA5">
        <w:rPr>
          <w:lang w:val="es-ES"/>
        </w:rPr>
        <w:lastRenderedPageBreak/>
        <w:t>El Nesterov Momentum hace lo mismo, pero solo con la diferencia del gradiente.</w:t>
      </w:r>
    </w:p>
    <w:p w14:paraId="1D06459C" w14:textId="77777777" w:rsidR="00451062" w:rsidRPr="00895AA5" w:rsidRDefault="00451062" w:rsidP="00451062">
      <w:pPr>
        <w:pStyle w:val="NoSpacing"/>
        <w:rPr>
          <w:lang w:val="es-ES"/>
        </w:rPr>
      </w:pPr>
    </w:p>
    <w:p w14:paraId="14A933FD" w14:textId="77777777" w:rsidR="00451062" w:rsidRPr="00895AA5" w:rsidRDefault="00451062" w:rsidP="00451062">
      <w:pPr>
        <w:pStyle w:val="Heading2"/>
        <w:rPr>
          <w:lang w:val="es-ES"/>
        </w:rPr>
      </w:pPr>
      <w:r w:rsidRPr="00895AA5">
        <w:rPr>
          <w:lang w:val="es-ES"/>
        </w:rPr>
        <w:t>AdaGrad &amp; RMSProp</w:t>
      </w:r>
    </w:p>
    <w:p w14:paraId="3A3C1ADF" w14:textId="77777777" w:rsidR="00451062" w:rsidRPr="00895AA5" w:rsidRDefault="00451062" w:rsidP="00451062">
      <w:pPr>
        <w:rPr>
          <w:lang w:val="es-ES"/>
        </w:rPr>
      </w:pPr>
      <w:r w:rsidRPr="00895AA5">
        <w:rPr>
          <w:lang w:val="es-ES"/>
        </w:rPr>
        <w:t>Esta adaptando/escalando la learning rate actual al respecto de LR anteriores</w:t>
      </w:r>
    </w:p>
    <w:p w14:paraId="2EDFAC10" w14:textId="77777777" w:rsidR="00451062" w:rsidRPr="00895AA5" w:rsidRDefault="00451062" w:rsidP="00451062">
      <w:pPr>
        <w:rPr>
          <w:rFonts w:ascii="Calibri" w:hAnsi="Calibri" w:cs="Calibri"/>
          <w:sz w:val="22"/>
          <w:szCs w:val="22"/>
          <w:lang w:val="es-ES"/>
        </w:rPr>
      </w:pPr>
      <w:r w:rsidRPr="00895AA5">
        <w:rPr>
          <w:rFonts w:ascii="Calibri" w:hAnsi="Calibri" w:cs="Calibri"/>
          <w:sz w:val="22"/>
          <w:szCs w:val="22"/>
          <w:lang w:val="es-ES"/>
        </w:rPr>
        <w:t>AdaGrad tiene el problema que la learning rate baja con cada cyclo y puede llegar a un valor muy bajo.</w:t>
      </w:r>
    </w:p>
    <w:p w14:paraId="55D8AD7D" w14:textId="77777777" w:rsidR="00451062" w:rsidRPr="00895AA5" w:rsidRDefault="00451062" w:rsidP="00451062">
      <w:pPr>
        <w:rPr>
          <w:rFonts w:ascii="Calibri" w:hAnsi="Calibri" w:cs="Calibri"/>
          <w:sz w:val="22"/>
          <w:szCs w:val="22"/>
          <w:lang w:val="es-ES"/>
        </w:rPr>
      </w:pPr>
    </w:p>
    <w:p w14:paraId="74847FC8" w14:textId="77777777" w:rsidR="00451062" w:rsidRPr="00895AA5" w:rsidRDefault="00451062" w:rsidP="00451062">
      <w:pPr>
        <w:rPr>
          <w:rFonts w:ascii="Calibri" w:hAnsi="Calibri" w:cs="Calibri"/>
          <w:sz w:val="22"/>
          <w:szCs w:val="22"/>
          <w:lang w:val="es-ES"/>
        </w:rPr>
      </w:pPr>
      <w:r w:rsidRPr="00895AA5">
        <w:rPr>
          <w:rFonts w:ascii="Calibri" w:hAnsi="Calibri" w:cs="Calibri"/>
          <w:sz w:val="22"/>
          <w:szCs w:val="22"/>
          <w:lang w:val="es-ES"/>
        </w:rPr>
        <w:t>RMSProp evita eso</w:t>
      </w:r>
    </w:p>
    <w:p w14:paraId="1A2700AA" w14:textId="77777777" w:rsidR="00451062" w:rsidRPr="00895AA5" w:rsidRDefault="00451062" w:rsidP="00451062">
      <w:pPr>
        <w:rPr>
          <w:rFonts w:ascii="Calibri" w:hAnsi="Calibri" w:cs="Calibri"/>
          <w:sz w:val="22"/>
          <w:szCs w:val="22"/>
          <w:lang w:val="es-ES"/>
        </w:rPr>
      </w:pPr>
      <w:r w:rsidRPr="00895AA5">
        <w:rPr>
          <w:rFonts w:ascii="Calibri" w:hAnsi="Calibri" w:cs="Calibri"/>
          <w:sz w:val="22"/>
          <w:szCs w:val="22"/>
          <w:lang w:val="es-ES"/>
        </w:rPr>
        <w:fldChar w:fldCharType="begin"/>
      </w:r>
      <w:r w:rsidRPr="00895AA5">
        <w:rPr>
          <w:rFonts w:ascii="Calibri" w:hAnsi="Calibri" w:cs="Calibri"/>
          <w:sz w:val="22"/>
          <w:szCs w:val="22"/>
          <w:lang w:val="es-ES"/>
        </w:rPr>
        <w:instrText xml:space="preserve"> INCLUDEPICTURE "/var/folders/7d/dp15r6zd5yd0mw8wsbjgf3vc0000gs/T/com.microsoft.Word/WebArchiveCopyPasteTempFiles/cidF81EA6E7-29CA-D042-8D3B-821A64AD16A3.png" \* MERGEFORMATINET </w:instrText>
      </w:r>
      <w:r w:rsidRPr="00895AA5">
        <w:rPr>
          <w:rFonts w:ascii="Calibri" w:hAnsi="Calibri" w:cs="Calibri"/>
          <w:sz w:val="22"/>
          <w:szCs w:val="22"/>
          <w:lang w:val="es-ES"/>
        </w:rPr>
        <w:fldChar w:fldCharType="separate"/>
      </w:r>
      <w:r w:rsidRPr="00895AA5">
        <w:rPr>
          <w:rFonts w:ascii="Calibri" w:hAnsi="Calibri" w:cs="Calibri"/>
          <w:noProof/>
          <w:sz w:val="22"/>
          <w:szCs w:val="22"/>
          <w:lang w:val="es-ES"/>
        </w:rPr>
        <w:drawing>
          <wp:inline distT="0" distB="0" distL="0" distR="0" wp14:anchorId="723FE1BB" wp14:editId="17C3A64B">
            <wp:extent cx="5396230" cy="2252345"/>
            <wp:effectExtent l="0" t="0" r="1270" b="0"/>
            <wp:docPr id="12" name="Imagen 12" descr="AdaGrad &#10;RMSProp &#10;grad_squared O &#10;Rhile True: &#10;compute _ radient x &#10;rad_s uared • &#10;learning_rate • dx / &#10;grad_squared O &#10;True; &#10;x learning_rate • • &#10;le.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Grad &#10;RMSProp &#10;grad_squared O &#10;Rhile True: &#10;compute _ radient x &#10;rad_s uared • &#10;learning_rate • dx / &#10;grad_squared O &#10;True; &#10;x learning_rate • • &#10;le.7)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2252345"/>
                    </a:xfrm>
                    <a:prstGeom prst="rect">
                      <a:avLst/>
                    </a:prstGeom>
                    <a:noFill/>
                    <a:ln>
                      <a:noFill/>
                    </a:ln>
                  </pic:spPr>
                </pic:pic>
              </a:graphicData>
            </a:graphic>
          </wp:inline>
        </w:drawing>
      </w:r>
      <w:r w:rsidRPr="00895AA5">
        <w:rPr>
          <w:rFonts w:ascii="Calibri" w:hAnsi="Calibri" w:cs="Calibri"/>
          <w:sz w:val="22"/>
          <w:szCs w:val="22"/>
          <w:lang w:val="es-ES"/>
        </w:rPr>
        <w:fldChar w:fldCharType="end"/>
      </w:r>
    </w:p>
    <w:p w14:paraId="65512789" w14:textId="77777777" w:rsidR="00451062" w:rsidRPr="00895AA5" w:rsidRDefault="00451062" w:rsidP="00451062">
      <w:pPr>
        <w:rPr>
          <w:rFonts w:ascii="Calibri" w:hAnsi="Calibri" w:cs="Calibri"/>
          <w:sz w:val="22"/>
          <w:szCs w:val="22"/>
          <w:lang w:val="es-ES"/>
        </w:rPr>
      </w:pPr>
    </w:p>
    <w:p w14:paraId="7566B24B" w14:textId="77777777" w:rsidR="00451062" w:rsidRPr="00E31E86" w:rsidRDefault="00451062" w:rsidP="00451062">
      <w:pPr>
        <w:pStyle w:val="Heading2"/>
        <w:rPr>
          <w:lang w:val="en-US"/>
        </w:rPr>
      </w:pPr>
      <w:r w:rsidRPr="00E31E86">
        <w:rPr>
          <w:lang w:val="en-US"/>
        </w:rPr>
        <w:t>Regularización L1 &amp; L2</w:t>
      </w:r>
      <w:r w:rsidR="00C7231F" w:rsidRPr="00E31E86">
        <w:rPr>
          <w:lang w:val="en-US"/>
        </w:rPr>
        <w:t xml:space="preserve"> &amp; Dropout &amp; Early Stopping</w:t>
      </w:r>
    </w:p>
    <w:p w14:paraId="7C11F3DC" w14:textId="73D4F901" w:rsidR="00E61D6F" w:rsidRPr="00046BCD" w:rsidRDefault="00451062" w:rsidP="00C7231F">
      <w:pPr>
        <w:rPr>
          <w:lang w:val="es-ES"/>
        </w:rPr>
      </w:pPr>
      <w:r w:rsidRPr="00895AA5">
        <w:rPr>
          <w:lang w:val="es-ES"/>
        </w:rPr>
        <w:t>Regularización es un mecanismo que se utiliza para evitar overfitting</w:t>
      </w:r>
      <w:r w:rsidR="00C7231F" w:rsidRPr="00895AA5">
        <w:rPr>
          <w:lang w:val="es-ES"/>
        </w:rPr>
        <w:t>, evitando que los pesos de un circulo de entrenamiento se cambian mucho en función de los datos de entrada. Eso se puede hacer penalizando valores altos de los pesos en la función de coste.</w:t>
      </w:r>
    </w:p>
    <w:p w14:paraId="2F1F7E0C" w14:textId="3CE80E56" w:rsidR="00C7231F" w:rsidRPr="00895AA5" w:rsidRDefault="00C7231F" w:rsidP="00C7231F">
      <w:pPr>
        <w:rPr>
          <w:rFonts w:ascii="Cambria Math" w:eastAsia="Times New Roman" w:hAnsi="Cambria Math" w:cs="Calibri"/>
          <w:sz w:val="22"/>
          <w:szCs w:val="22"/>
          <w:lang w:val="es-ES" w:eastAsia="es-ES_tradnl"/>
        </w:rPr>
      </w:pPr>
      <w:r w:rsidRPr="00895AA5">
        <w:rPr>
          <w:rFonts w:ascii="Cambria Math" w:eastAsia="Times New Roman" w:hAnsi="Cambria Math" w:cs="Calibri"/>
          <w:sz w:val="22"/>
          <w:szCs w:val="22"/>
          <w:lang w:val="es-ES" w:eastAsia="es-ES_tradnl"/>
        </w:rPr>
        <w:t>L2</w:t>
      </w:r>
      <w:r w:rsidRPr="00895AA5">
        <w:rPr>
          <w:rFonts w:ascii="Cambria Math" w:eastAsia="Times New Roman" w:hAnsi="Cambria Math" w:cs="Calibri"/>
          <w:sz w:val="22"/>
          <w:szCs w:val="22"/>
          <w:lang w:val="es-ES" w:eastAsia="es-ES_tradnl"/>
        </w:rPr>
        <w:br/>
      </w:r>
      <m:oMathPara>
        <m:oMath>
          <m:r>
            <w:rPr>
              <w:rFonts w:ascii="Cambria Math" w:eastAsia="Times New Roman" w:hAnsi="Cambria Math" w:cs="Calibri"/>
              <w:sz w:val="22"/>
              <w:szCs w:val="22"/>
              <w:lang w:val="es-ES" w:eastAsia="es-ES_tradnl"/>
            </w:rPr>
            <m:t>C</m:t>
          </m:r>
          <m:r>
            <m:rPr>
              <m:sty m:val="p"/>
            </m:rPr>
            <w:rPr>
              <w:rFonts w:ascii="Cambria Math" w:eastAsia="Times New Roman" w:hAnsi="Cambria Math" w:cs="Calibri"/>
              <w:sz w:val="22"/>
              <w:szCs w:val="22"/>
              <w:lang w:val="es-ES" w:eastAsia="es-ES_tradnl"/>
            </w:rPr>
            <m:t>=</m:t>
          </m:r>
          <m:sSub>
            <m:sSubPr>
              <m:ctrlPr>
                <w:ins w:id="3" w:author="Pasieka,Manuel" w:date="2019-04-25T15:48:00Z">
                  <w:rPr>
                    <w:rFonts w:ascii="Cambria Math" w:eastAsia="Times New Roman" w:hAnsi="Cambria Math" w:cs="Calibri"/>
                    <w:sz w:val="22"/>
                    <w:szCs w:val="22"/>
                    <w:lang w:val="es-ES" w:eastAsia="es-ES_tradnl"/>
                  </w:rPr>
                </w:ins>
              </m:ctrlPr>
            </m:sSubPr>
            <m:e>
              <m:r>
                <w:rPr>
                  <w:rFonts w:ascii="Cambria Math" w:eastAsia="Times New Roman" w:hAnsi="Cambria Math" w:cs="Calibri"/>
                  <w:sz w:val="22"/>
                  <w:szCs w:val="22"/>
                  <w:lang w:val="es-ES" w:eastAsia="es-ES_tradnl"/>
                </w:rPr>
                <m:t>C</m:t>
              </m:r>
            </m:e>
            <m:sub>
              <m:r>
                <m:rPr>
                  <m:sty m:val="p"/>
                </m:rPr>
                <w:rPr>
                  <w:rFonts w:ascii="Cambria Math" w:eastAsia="Times New Roman" w:hAnsi="Cambria Math" w:cs="Calibri"/>
                  <w:sz w:val="22"/>
                  <w:szCs w:val="22"/>
                  <w:lang w:val="es-ES" w:eastAsia="es-ES_tradnl"/>
                </w:rPr>
                <m:t>0</m:t>
              </m:r>
            </m:sub>
          </m:sSub>
          <m:r>
            <m:rPr>
              <m:sty m:val="p"/>
            </m:rPr>
            <w:rPr>
              <w:rFonts w:ascii="Cambria Math" w:eastAsia="Times New Roman" w:hAnsi="Cambria Math" w:cs="Calibri"/>
              <w:sz w:val="22"/>
              <w:szCs w:val="22"/>
              <w:lang w:val="es-ES" w:eastAsia="es-ES_tradnl"/>
            </w:rPr>
            <m:t>+</m:t>
          </m:r>
          <m:f>
            <m:fPr>
              <m:ctrlPr>
                <w:ins w:id="4" w:author="Pasieka,Manuel" w:date="2019-04-25T15:48:00Z">
                  <w:rPr>
                    <w:rFonts w:ascii="Cambria Math" w:eastAsia="Times New Roman" w:hAnsi="Cambria Math" w:cs="Calibri"/>
                    <w:sz w:val="22"/>
                    <w:szCs w:val="22"/>
                    <w:lang w:val="es-ES" w:eastAsia="es-ES_tradnl"/>
                  </w:rPr>
                </w:ins>
              </m:ctrlPr>
            </m:fPr>
            <m:num>
              <m:r>
                <w:rPr>
                  <w:rFonts w:ascii="Cambria Math" w:eastAsia="Times New Roman" w:hAnsi="Cambria Math" w:cs="Calibri"/>
                  <w:sz w:val="22"/>
                  <w:szCs w:val="22"/>
                  <w:lang w:val="es-ES" w:eastAsia="es-ES_tradnl"/>
                </w:rPr>
                <m:t>λ</m:t>
              </m:r>
            </m:num>
            <m:den>
              <m:r>
                <m:rPr>
                  <m:sty m:val="p"/>
                </m:rPr>
                <w:rPr>
                  <w:rFonts w:ascii="Cambria Math" w:eastAsia="Times New Roman" w:hAnsi="Cambria Math" w:cs="Calibri"/>
                  <w:sz w:val="22"/>
                  <w:szCs w:val="22"/>
                  <w:lang w:val="es-ES" w:eastAsia="es-ES_tradnl"/>
                </w:rPr>
                <m:t>2</m:t>
              </m:r>
              <m:r>
                <w:rPr>
                  <w:rFonts w:ascii="Cambria Math" w:eastAsia="Times New Roman" w:hAnsi="Cambria Math" w:cs="Calibri"/>
                  <w:sz w:val="22"/>
                  <w:szCs w:val="22"/>
                  <w:lang w:val="es-ES" w:eastAsia="es-ES_tradnl"/>
                </w:rPr>
                <m:t>n</m:t>
              </m:r>
            </m:den>
          </m:f>
          <m:nary>
            <m:naryPr>
              <m:chr m:val="∑"/>
              <m:supHide m:val="1"/>
              <m:ctrlPr>
                <w:ins w:id="5" w:author="Pasieka,Manuel" w:date="2019-04-25T15:48:00Z">
                  <w:rPr>
                    <w:rFonts w:ascii="Cambria Math" w:eastAsia="Times New Roman" w:hAnsi="Cambria Math" w:cs="Calibri"/>
                    <w:sz w:val="22"/>
                    <w:szCs w:val="22"/>
                    <w:lang w:val="es-ES" w:eastAsia="es-ES_tradnl"/>
                  </w:rPr>
                </w:ins>
              </m:ctrlPr>
            </m:naryPr>
            <m:sub>
              <m:r>
                <w:rPr>
                  <w:rFonts w:ascii="Cambria Math" w:eastAsia="Times New Roman" w:hAnsi="Cambria Math" w:cs="Calibri"/>
                  <w:sz w:val="22"/>
                  <w:szCs w:val="22"/>
                  <w:lang w:val="es-ES" w:eastAsia="es-ES_tradnl"/>
                </w:rPr>
                <m:t>w</m:t>
              </m:r>
            </m:sub>
            <m:sup/>
            <m:e>
              <m:sSup>
                <m:sSupPr>
                  <m:ctrlPr>
                    <w:ins w:id="6" w:author="Pasieka,Manuel" w:date="2019-04-25T15:48:00Z">
                      <w:rPr>
                        <w:rFonts w:ascii="Cambria Math" w:eastAsia="Times New Roman" w:hAnsi="Cambria Math" w:cs="Calibri"/>
                        <w:sz w:val="22"/>
                        <w:szCs w:val="22"/>
                        <w:lang w:val="es-ES" w:eastAsia="es-ES_tradnl"/>
                      </w:rPr>
                    </w:ins>
                  </m:ctrlPr>
                </m:sSupPr>
                <m:e>
                  <m:r>
                    <w:rPr>
                      <w:rFonts w:ascii="Cambria Math" w:eastAsia="Times New Roman" w:hAnsi="Cambria Math" w:cs="Calibri"/>
                      <w:sz w:val="22"/>
                      <w:szCs w:val="22"/>
                      <w:lang w:val="es-ES" w:eastAsia="es-ES_tradnl"/>
                    </w:rPr>
                    <m:t>w</m:t>
                  </m:r>
                </m:e>
                <m:sup>
                  <m:r>
                    <m:rPr>
                      <m:sty m:val="p"/>
                    </m:rPr>
                    <w:rPr>
                      <w:rFonts w:ascii="Cambria Math" w:eastAsia="Times New Roman" w:hAnsi="Cambria Math" w:cs="Calibri"/>
                      <w:sz w:val="22"/>
                      <w:szCs w:val="22"/>
                      <w:lang w:val="es-ES" w:eastAsia="es-ES_tradnl"/>
                    </w:rPr>
                    <m:t>2</m:t>
                  </m:r>
                </m:sup>
              </m:sSup>
            </m:e>
          </m:nary>
          <m:r>
            <m:rPr>
              <m:sty m:val="p"/>
            </m:rPr>
            <w:rPr>
              <w:rFonts w:ascii="Cambria Math" w:eastAsia="Times New Roman" w:hAnsi="Cambria Math" w:cs="Calibri"/>
              <w:sz w:val="22"/>
              <w:szCs w:val="22"/>
              <w:lang w:val="es-ES" w:eastAsia="es-ES_tradnl"/>
            </w:rPr>
            <m:t> </m:t>
          </m:r>
        </m:oMath>
      </m:oMathPara>
    </w:p>
    <w:p w14:paraId="6633653B" w14:textId="77777777" w:rsidR="00C7231F" w:rsidRPr="00895AA5" w:rsidRDefault="00C7231F" w:rsidP="00C7231F">
      <w:pPr>
        <w:rPr>
          <w:rFonts w:ascii="Calibri" w:eastAsia="Times New Roman" w:hAnsi="Calibri" w:cs="Calibri"/>
          <w:sz w:val="22"/>
          <w:szCs w:val="22"/>
          <w:lang w:val="es-ES" w:eastAsia="es-ES_tradnl"/>
        </w:rPr>
      </w:pPr>
      <w:r w:rsidRPr="00895AA5">
        <w:rPr>
          <w:rFonts w:ascii="Calibri" w:eastAsia="Times New Roman" w:hAnsi="Calibri" w:cs="Calibri"/>
          <w:sz w:val="22"/>
          <w:szCs w:val="22"/>
          <w:lang w:val="es-ES" w:eastAsia="es-ES_tradnl"/>
        </w:rPr>
        <w:t>L1</w:t>
      </w:r>
    </w:p>
    <w:p w14:paraId="5CBF753A" w14:textId="77777777" w:rsidR="00C7231F" w:rsidRPr="00895AA5" w:rsidRDefault="00C7231F" w:rsidP="00C7231F">
      <w:pPr>
        <w:rPr>
          <w:rFonts w:ascii="Cambria Math" w:eastAsia="Times New Roman" w:hAnsi="Cambria Math" w:cs="Calibri"/>
          <w:sz w:val="22"/>
          <w:szCs w:val="22"/>
          <w:lang w:val="es-ES" w:eastAsia="es-ES_tradnl"/>
        </w:rPr>
      </w:pPr>
      <m:oMathPara>
        <m:oMath>
          <m:r>
            <w:rPr>
              <w:rFonts w:ascii="Cambria Math" w:eastAsia="Times New Roman" w:hAnsi="Cambria Math" w:cs="Calibri"/>
              <w:sz w:val="22"/>
              <w:szCs w:val="22"/>
              <w:lang w:val="es-ES" w:eastAsia="es-ES_tradnl"/>
            </w:rPr>
            <m:t>C</m:t>
          </m:r>
          <m:r>
            <m:rPr>
              <m:sty m:val="p"/>
            </m:rPr>
            <w:rPr>
              <w:rFonts w:ascii="Cambria Math" w:eastAsia="Times New Roman" w:hAnsi="Cambria Math" w:cs="Calibri"/>
              <w:sz w:val="22"/>
              <w:szCs w:val="22"/>
              <w:lang w:val="es-ES" w:eastAsia="es-ES_tradnl"/>
            </w:rPr>
            <m:t>=</m:t>
          </m:r>
          <m:sSub>
            <m:sSubPr>
              <m:ctrlPr>
                <w:ins w:id="7" w:author="Pasieka,Manuel" w:date="2019-04-25T15:48:00Z">
                  <w:rPr>
                    <w:rFonts w:ascii="Cambria Math" w:eastAsia="Times New Roman" w:hAnsi="Cambria Math" w:cs="Calibri"/>
                    <w:sz w:val="22"/>
                    <w:szCs w:val="22"/>
                    <w:lang w:val="es-ES" w:eastAsia="es-ES_tradnl"/>
                  </w:rPr>
                </w:ins>
              </m:ctrlPr>
            </m:sSubPr>
            <m:e>
              <m:r>
                <w:rPr>
                  <w:rFonts w:ascii="Cambria Math" w:eastAsia="Times New Roman" w:hAnsi="Cambria Math" w:cs="Calibri"/>
                  <w:sz w:val="22"/>
                  <w:szCs w:val="22"/>
                  <w:lang w:val="es-ES" w:eastAsia="es-ES_tradnl"/>
                </w:rPr>
                <m:t>C</m:t>
              </m:r>
            </m:e>
            <m:sub>
              <m:r>
                <m:rPr>
                  <m:sty m:val="p"/>
                </m:rPr>
                <w:rPr>
                  <w:rFonts w:ascii="Cambria Math" w:eastAsia="Times New Roman" w:hAnsi="Cambria Math" w:cs="Calibri"/>
                  <w:sz w:val="22"/>
                  <w:szCs w:val="22"/>
                  <w:lang w:val="es-ES" w:eastAsia="es-ES_tradnl"/>
                </w:rPr>
                <m:t>0</m:t>
              </m:r>
            </m:sub>
          </m:sSub>
          <m:r>
            <m:rPr>
              <m:sty m:val="p"/>
            </m:rPr>
            <w:rPr>
              <w:rFonts w:ascii="Cambria Math" w:eastAsia="Times New Roman" w:hAnsi="Cambria Math" w:cs="Calibri"/>
              <w:sz w:val="22"/>
              <w:szCs w:val="22"/>
              <w:lang w:val="es-ES" w:eastAsia="es-ES_tradnl"/>
            </w:rPr>
            <m:t>+</m:t>
          </m:r>
          <m:f>
            <m:fPr>
              <m:ctrlPr>
                <w:ins w:id="8" w:author="Pasieka,Manuel" w:date="2019-04-25T15:48:00Z">
                  <w:rPr>
                    <w:rFonts w:ascii="Cambria Math" w:eastAsia="Times New Roman" w:hAnsi="Cambria Math" w:cs="Calibri"/>
                    <w:sz w:val="22"/>
                    <w:szCs w:val="22"/>
                    <w:lang w:val="es-ES" w:eastAsia="es-ES_tradnl"/>
                  </w:rPr>
                </w:ins>
              </m:ctrlPr>
            </m:fPr>
            <m:num>
              <m:r>
                <w:rPr>
                  <w:rFonts w:ascii="Cambria Math" w:eastAsia="Times New Roman" w:hAnsi="Cambria Math" w:cs="Calibri"/>
                  <w:sz w:val="22"/>
                  <w:szCs w:val="22"/>
                  <w:lang w:val="es-ES" w:eastAsia="es-ES_tradnl"/>
                </w:rPr>
                <m:t>λ</m:t>
              </m:r>
            </m:num>
            <m:den>
              <m:r>
                <w:rPr>
                  <w:rFonts w:ascii="Cambria Math" w:eastAsia="Times New Roman" w:hAnsi="Cambria Math" w:cs="Calibri"/>
                  <w:sz w:val="22"/>
                  <w:szCs w:val="22"/>
                  <w:lang w:val="es-ES" w:eastAsia="es-ES_tradnl"/>
                </w:rPr>
                <m:t>n</m:t>
              </m:r>
            </m:den>
          </m:f>
          <m:nary>
            <m:naryPr>
              <m:chr m:val="∑"/>
              <m:supHide m:val="1"/>
              <m:ctrlPr>
                <w:ins w:id="9" w:author="Pasieka,Manuel" w:date="2019-04-25T15:48:00Z">
                  <w:rPr>
                    <w:rFonts w:ascii="Cambria Math" w:eastAsia="Times New Roman" w:hAnsi="Cambria Math" w:cs="Calibri"/>
                    <w:sz w:val="22"/>
                    <w:szCs w:val="22"/>
                    <w:lang w:val="es-ES" w:eastAsia="es-ES_tradnl"/>
                  </w:rPr>
                </w:ins>
              </m:ctrlPr>
            </m:naryPr>
            <m:sub>
              <m:r>
                <w:rPr>
                  <w:rFonts w:ascii="Cambria Math" w:eastAsia="Times New Roman" w:hAnsi="Cambria Math" w:cs="Calibri"/>
                  <w:sz w:val="22"/>
                  <w:szCs w:val="22"/>
                  <w:lang w:val="es-ES" w:eastAsia="es-ES_tradnl"/>
                </w:rPr>
                <m:t>w</m:t>
              </m:r>
            </m:sub>
            <m:sup/>
            <m:e>
              <m:r>
                <m:rPr>
                  <m:sty m:val="p"/>
                </m:rPr>
                <w:rPr>
                  <w:rFonts w:ascii="Cambria Math" w:eastAsia="Times New Roman" w:hAnsi="Cambria Math" w:cs="Calibri"/>
                  <w:sz w:val="22"/>
                  <w:szCs w:val="22"/>
                  <w:lang w:val="es-ES" w:eastAsia="es-ES_tradnl"/>
                </w:rPr>
                <m:t>|</m:t>
              </m:r>
              <m:r>
                <w:rPr>
                  <w:rFonts w:ascii="Cambria Math" w:eastAsia="Times New Roman" w:hAnsi="Cambria Math" w:cs="Calibri"/>
                  <w:sz w:val="22"/>
                  <w:szCs w:val="22"/>
                  <w:lang w:val="es-ES" w:eastAsia="es-ES_tradnl"/>
                </w:rPr>
                <m:t>w</m:t>
              </m:r>
              <m:r>
                <m:rPr>
                  <m:sty m:val="p"/>
                </m:rPr>
                <w:rPr>
                  <w:rFonts w:ascii="Cambria Math" w:eastAsia="Times New Roman" w:hAnsi="Cambria Math" w:cs="Calibri"/>
                  <w:sz w:val="22"/>
                  <w:szCs w:val="22"/>
                  <w:lang w:val="es-ES" w:eastAsia="es-ES_tradnl"/>
                </w:rPr>
                <m:t>| </m:t>
              </m:r>
            </m:e>
          </m:nary>
          <m:r>
            <m:rPr>
              <m:sty m:val="p"/>
            </m:rPr>
            <w:rPr>
              <w:rFonts w:ascii="Cambria Math" w:eastAsia="Times New Roman" w:hAnsi="Cambria Math" w:cs="Calibri"/>
              <w:sz w:val="22"/>
              <w:szCs w:val="22"/>
              <w:lang w:val="es-ES" w:eastAsia="es-ES_tradnl"/>
            </w:rPr>
            <m:t> </m:t>
          </m:r>
        </m:oMath>
      </m:oMathPara>
    </w:p>
    <w:p w14:paraId="1F44D281" w14:textId="77777777" w:rsidR="00C7231F" w:rsidRPr="00895AA5" w:rsidRDefault="00C7231F" w:rsidP="00451062">
      <w:pPr>
        <w:rPr>
          <w:lang w:val="es-ES"/>
        </w:rPr>
      </w:pPr>
    </w:p>
    <w:p w14:paraId="2E4C5ABB" w14:textId="77777777" w:rsidR="00C7231F" w:rsidRPr="00895AA5" w:rsidRDefault="00C7231F" w:rsidP="00451062">
      <w:pPr>
        <w:rPr>
          <w:lang w:val="es-ES"/>
        </w:rPr>
      </w:pPr>
      <w:r w:rsidRPr="00895AA5">
        <w:rPr>
          <w:b/>
          <w:lang w:val="es-ES"/>
        </w:rPr>
        <w:t>Dropout</w:t>
      </w:r>
      <w:r w:rsidRPr="00895AA5">
        <w:rPr>
          <w:lang w:val="es-ES"/>
        </w:rPr>
        <w:t xml:space="preserve"> es otro método de regularización que evita que una neurona depende mucho de sus entradas. En cada ciclo de entrenamiento, se desactiven neuronas con cierta probabilidad (25%-50%).</w:t>
      </w:r>
    </w:p>
    <w:p w14:paraId="424196CB" w14:textId="77777777" w:rsidR="00C7231F" w:rsidRPr="00895AA5" w:rsidRDefault="00C7231F" w:rsidP="00451062">
      <w:pPr>
        <w:rPr>
          <w:lang w:val="es-ES"/>
        </w:rPr>
      </w:pPr>
    </w:p>
    <w:p w14:paraId="6942C1EF" w14:textId="77777777" w:rsidR="00C7231F" w:rsidRPr="00895AA5" w:rsidRDefault="00C7231F" w:rsidP="00C7231F">
      <w:pPr>
        <w:jc w:val="center"/>
        <w:rPr>
          <w:lang w:val="es-ES"/>
        </w:rPr>
      </w:pPr>
      <w:r w:rsidRPr="00895AA5">
        <w:rPr>
          <w:lang w:val="es-ES"/>
        </w:rPr>
        <w:fldChar w:fldCharType="begin"/>
      </w:r>
      <w:r w:rsidRPr="00895AA5">
        <w:rPr>
          <w:lang w:val="es-ES"/>
        </w:rPr>
        <w:instrText xml:space="preserve"> INCLUDEPICTURE "/var/folders/7d/dp15r6zd5yd0mw8wsbjgf3vc0000gs/T/com.microsoft.Word/WebArchiveCopyPasteTempFiles/cid8766C236-6833-5A41-9E77-0FA5774173F7.png" \* MERGEFORMATINET </w:instrText>
      </w:r>
      <w:r w:rsidRPr="00895AA5">
        <w:rPr>
          <w:lang w:val="es-ES"/>
        </w:rPr>
        <w:fldChar w:fldCharType="separate"/>
      </w:r>
      <w:r w:rsidRPr="00895AA5">
        <w:rPr>
          <w:noProof/>
          <w:lang w:val="es-ES"/>
        </w:rPr>
        <w:drawing>
          <wp:inline distT="0" distB="0" distL="0" distR="0" wp14:anchorId="47CF3954" wp14:editId="73D71A30">
            <wp:extent cx="1951892" cy="955274"/>
            <wp:effectExtent l="0" t="0" r="4445" b="0"/>
            <wp:docPr id="13" name="Imagen 13" descr="0d0 ! 宮 d 面 Ⅳ (q) &#10;10N ド maxp 凹 S ( ⅵ &#10;区 &#10;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d0 ! 宮 d 面 Ⅳ (q) &#10;10N ド maxp 凹 S ( ⅵ &#10;区 &#10;区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9959" cy="964116"/>
                    </a:xfrm>
                    <a:prstGeom prst="rect">
                      <a:avLst/>
                    </a:prstGeom>
                    <a:noFill/>
                    <a:ln>
                      <a:noFill/>
                    </a:ln>
                  </pic:spPr>
                </pic:pic>
              </a:graphicData>
            </a:graphic>
          </wp:inline>
        </w:drawing>
      </w:r>
      <w:r w:rsidRPr="00895AA5">
        <w:rPr>
          <w:lang w:val="es-ES"/>
        </w:rPr>
        <w:fldChar w:fldCharType="end"/>
      </w:r>
    </w:p>
    <w:p w14:paraId="4116E602" w14:textId="77777777" w:rsidR="00C7231F" w:rsidRPr="00895AA5" w:rsidRDefault="00C7231F" w:rsidP="00C7231F">
      <w:pPr>
        <w:jc w:val="center"/>
        <w:rPr>
          <w:lang w:val="es-ES"/>
        </w:rPr>
      </w:pPr>
    </w:p>
    <w:p w14:paraId="2682C20E" w14:textId="77777777" w:rsidR="00C7231F" w:rsidRPr="00895AA5" w:rsidRDefault="00C7231F" w:rsidP="00C7231F">
      <w:pPr>
        <w:rPr>
          <w:b/>
          <w:lang w:val="es-ES"/>
        </w:rPr>
      </w:pPr>
      <w:r w:rsidRPr="00895AA5">
        <w:rPr>
          <w:b/>
          <w:lang w:val="es-ES"/>
        </w:rPr>
        <w:t>Early stopping</w:t>
      </w:r>
    </w:p>
    <w:p w14:paraId="015B5913" w14:textId="77777777" w:rsidR="00C7231F" w:rsidRPr="00895AA5" w:rsidRDefault="00C7231F" w:rsidP="00C7231F">
      <w:pPr>
        <w:rPr>
          <w:lang w:val="es-ES"/>
        </w:rPr>
      </w:pPr>
      <w:r w:rsidRPr="00895AA5">
        <w:rPr>
          <w:lang w:val="es-ES"/>
        </w:rPr>
        <w:t>Simplemente para de entrenar una vez que el modelo no mejora en los datos de validación, solo en los de test.</w:t>
      </w:r>
    </w:p>
    <w:p w14:paraId="2874D40B" w14:textId="77777777" w:rsidR="00445DA5" w:rsidRPr="00895AA5" w:rsidRDefault="00445DA5">
      <w:pPr>
        <w:rPr>
          <w:lang w:val="es-ES"/>
        </w:rPr>
      </w:pPr>
      <w:r w:rsidRPr="00895AA5">
        <w:rPr>
          <w:lang w:val="es-ES"/>
        </w:rPr>
        <w:br w:type="page"/>
      </w:r>
    </w:p>
    <w:p w14:paraId="24F76EEF" w14:textId="77777777" w:rsidR="00445DA5" w:rsidRPr="00895AA5" w:rsidRDefault="00445DA5" w:rsidP="00445DA5">
      <w:pPr>
        <w:pStyle w:val="Heading1"/>
        <w:numPr>
          <w:ilvl w:val="0"/>
          <w:numId w:val="4"/>
        </w:numPr>
        <w:rPr>
          <w:lang w:val="es-ES"/>
        </w:rPr>
      </w:pPr>
      <w:r w:rsidRPr="00895AA5">
        <w:rPr>
          <w:lang w:val="es-ES"/>
        </w:rPr>
        <w:lastRenderedPageBreak/>
        <w:t>Convolutional Neural Networks</w:t>
      </w:r>
    </w:p>
    <w:p w14:paraId="436789FF" w14:textId="77777777" w:rsidR="00445DA5" w:rsidRPr="00895AA5" w:rsidRDefault="00445DA5" w:rsidP="00445DA5">
      <w:pPr>
        <w:pStyle w:val="Heading2"/>
        <w:rPr>
          <w:lang w:val="es-ES"/>
        </w:rPr>
      </w:pPr>
      <w:r w:rsidRPr="00895AA5">
        <w:rPr>
          <w:lang w:val="es-ES"/>
        </w:rPr>
        <w:t>Que son CNN?</w:t>
      </w:r>
    </w:p>
    <w:p w14:paraId="7625E28C" w14:textId="77777777" w:rsidR="00445DA5" w:rsidRPr="00895AA5" w:rsidRDefault="00445DA5" w:rsidP="00445DA5">
      <w:pPr>
        <w:rPr>
          <w:lang w:val="es-ES"/>
        </w:rPr>
      </w:pPr>
      <w:r w:rsidRPr="00895AA5">
        <w:rPr>
          <w:lang w:val="es-ES"/>
        </w:rPr>
        <w:t>Convolutional Neural Networks son una arquitectura de FFN que se ha hecho popular desde 2010/2012 en el ámbito de análisis de imágenes.</w:t>
      </w:r>
    </w:p>
    <w:p w14:paraId="26711464" w14:textId="77777777" w:rsidR="00445DA5" w:rsidRPr="00895AA5" w:rsidRDefault="00445DA5" w:rsidP="00445DA5">
      <w:pPr>
        <w:rPr>
          <w:lang w:val="es-ES"/>
        </w:rPr>
      </w:pPr>
    </w:p>
    <w:p w14:paraId="5B27F9CC" w14:textId="77777777" w:rsidR="00445DA5" w:rsidRPr="00895AA5" w:rsidRDefault="00445DA5" w:rsidP="00445DA5">
      <w:pPr>
        <w:rPr>
          <w:lang w:val="es-ES"/>
        </w:rPr>
      </w:pPr>
      <w:r w:rsidRPr="00895AA5">
        <w:rPr>
          <w:lang w:val="es-ES"/>
        </w:rPr>
        <w:t>En vez de capas FC, se aplican Filtros pequeños a la entrada, generando como salida una ‘activation map’. Durante el entrenamiento se aprenden los valores de estos filtros.</w:t>
      </w:r>
    </w:p>
    <w:p w14:paraId="27A6ED2A" w14:textId="77777777" w:rsidR="00445DA5" w:rsidRPr="00895AA5" w:rsidRDefault="00445DA5" w:rsidP="00445DA5">
      <w:pPr>
        <w:jc w:val="center"/>
        <w:rPr>
          <w:lang w:val="es-ES"/>
        </w:rPr>
      </w:pPr>
      <w:r w:rsidRPr="00895AA5">
        <w:rPr>
          <w:lang w:val="es-ES"/>
        </w:rPr>
        <w:fldChar w:fldCharType="begin"/>
      </w:r>
      <w:r w:rsidRPr="00895AA5">
        <w:rPr>
          <w:lang w:val="es-ES"/>
        </w:rPr>
        <w:instrText xml:space="preserve"> INCLUDEPICTURE "/var/folders/7d/dp15r6zd5yd0mw8wsbjgf3vc0000gs/T/com.microsoft.Word/WebArchiveCopyPasteTempFiles/cid63E471AE-5237-A84D-8D7C-FD9658C3FA09.png" \* MERGEFORMATINET </w:instrText>
      </w:r>
      <w:r w:rsidRPr="00895AA5">
        <w:rPr>
          <w:lang w:val="es-ES"/>
        </w:rPr>
        <w:fldChar w:fldCharType="separate"/>
      </w:r>
      <w:r w:rsidRPr="00895AA5">
        <w:rPr>
          <w:noProof/>
          <w:lang w:val="es-ES"/>
        </w:rPr>
        <w:drawing>
          <wp:inline distT="0" distB="0" distL="0" distR="0" wp14:anchorId="58E579AA" wp14:editId="767953C2">
            <wp:extent cx="2664069" cy="1216619"/>
            <wp:effectExtent l="0" t="0" r="3175" b="3175"/>
            <wp:docPr id="14" name="Imagen 14" descr="32x32x3 image &#10;5x5x3 filter &#10;convolve (Slide) Over all &#10;spatial locatims &#10;activation ma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2x32x3 image &#10;5x5x3 filter &#10;convolve (Slide) Over all &#10;spatial locatims &#10;activation map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5078" cy="1221646"/>
                    </a:xfrm>
                    <a:prstGeom prst="rect">
                      <a:avLst/>
                    </a:prstGeom>
                    <a:noFill/>
                    <a:ln>
                      <a:noFill/>
                    </a:ln>
                  </pic:spPr>
                </pic:pic>
              </a:graphicData>
            </a:graphic>
          </wp:inline>
        </w:drawing>
      </w:r>
      <w:r w:rsidRPr="00895AA5">
        <w:rPr>
          <w:lang w:val="es-ES"/>
        </w:rPr>
        <w:fldChar w:fldCharType="end"/>
      </w:r>
    </w:p>
    <w:p w14:paraId="49E526DE" w14:textId="77777777" w:rsidR="00445DA5" w:rsidRPr="00895AA5" w:rsidRDefault="00445DA5" w:rsidP="00445DA5">
      <w:pPr>
        <w:rPr>
          <w:lang w:val="es-ES"/>
        </w:rPr>
      </w:pPr>
      <w:r w:rsidRPr="00895AA5">
        <w:rPr>
          <w:lang w:val="es-ES"/>
        </w:rPr>
        <w:t>Historicamente redes importantes son:</w:t>
      </w:r>
    </w:p>
    <w:p w14:paraId="7710FED8" w14:textId="77777777" w:rsidR="00445DA5" w:rsidRPr="00895AA5" w:rsidRDefault="00445DA5" w:rsidP="00445DA5">
      <w:pPr>
        <w:pStyle w:val="ListParagraph"/>
        <w:numPr>
          <w:ilvl w:val="0"/>
          <w:numId w:val="5"/>
        </w:numPr>
        <w:rPr>
          <w:lang w:val="es-ES"/>
        </w:rPr>
      </w:pPr>
      <w:r w:rsidRPr="00895AA5">
        <w:rPr>
          <w:lang w:val="es-ES"/>
        </w:rPr>
        <w:t>1998: LeNet-5</w:t>
      </w:r>
    </w:p>
    <w:p w14:paraId="620D8965" w14:textId="77777777" w:rsidR="00445DA5" w:rsidRPr="00895AA5" w:rsidRDefault="00445DA5" w:rsidP="00445DA5">
      <w:pPr>
        <w:pStyle w:val="ListParagraph"/>
        <w:numPr>
          <w:ilvl w:val="0"/>
          <w:numId w:val="5"/>
        </w:numPr>
        <w:rPr>
          <w:lang w:val="es-ES"/>
        </w:rPr>
      </w:pPr>
      <w:r w:rsidRPr="00895AA5">
        <w:rPr>
          <w:lang w:val="es-ES"/>
        </w:rPr>
        <w:t>2012: AlexNet</w:t>
      </w:r>
    </w:p>
    <w:p w14:paraId="3C5CDB4E" w14:textId="77777777" w:rsidR="00445DA5" w:rsidRPr="00895AA5" w:rsidRDefault="00445DA5" w:rsidP="00445DA5">
      <w:pPr>
        <w:rPr>
          <w:lang w:val="es-ES"/>
        </w:rPr>
      </w:pPr>
    </w:p>
    <w:p w14:paraId="51562397" w14:textId="77777777" w:rsidR="00445DA5" w:rsidRPr="00895AA5" w:rsidRDefault="00445DA5" w:rsidP="00445DA5">
      <w:pPr>
        <w:rPr>
          <w:lang w:val="es-ES"/>
        </w:rPr>
      </w:pPr>
      <w:r w:rsidRPr="00895AA5">
        <w:rPr>
          <w:lang w:val="es-ES"/>
        </w:rPr>
        <w:t>Se aplican para</w:t>
      </w:r>
    </w:p>
    <w:p w14:paraId="70A0330A" w14:textId="77777777" w:rsidR="00445DA5" w:rsidRPr="00895AA5" w:rsidRDefault="00445DA5" w:rsidP="00445DA5">
      <w:pPr>
        <w:pStyle w:val="ListParagraph"/>
        <w:numPr>
          <w:ilvl w:val="0"/>
          <w:numId w:val="5"/>
        </w:numPr>
        <w:rPr>
          <w:lang w:val="es-ES"/>
        </w:rPr>
      </w:pPr>
      <w:r w:rsidRPr="00895AA5">
        <w:rPr>
          <w:lang w:val="es-ES"/>
        </w:rPr>
        <w:t>Clasificación</w:t>
      </w:r>
    </w:p>
    <w:p w14:paraId="4CD30902" w14:textId="77777777" w:rsidR="00445DA5" w:rsidRPr="00895AA5" w:rsidRDefault="00445DA5" w:rsidP="00445DA5">
      <w:pPr>
        <w:pStyle w:val="ListParagraph"/>
        <w:numPr>
          <w:ilvl w:val="0"/>
          <w:numId w:val="5"/>
        </w:numPr>
        <w:rPr>
          <w:lang w:val="es-ES"/>
        </w:rPr>
      </w:pPr>
      <w:r w:rsidRPr="00895AA5">
        <w:rPr>
          <w:lang w:val="es-ES"/>
        </w:rPr>
        <w:t>Búsqueda (similares)</w:t>
      </w:r>
    </w:p>
    <w:p w14:paraId="570D6DAA" w14:textId="77777777" w:rsidR="00445DA5" w:rsidRPr="00895AA5" w:rsidRDefault="00445DA5" w:rsidP="00445DA5">
      <w:pPr>
        <w:pStyle w:val="ListParagraph"/>
        <w:numPr>
          <w:ilvl w:val="0"/>
          <w:numId w:val="5"/>
        </w:numPr>
        <w:rPr>
          <w:lang w:val="es-ES"/>
        </w:rPr>
      </w:pPr>
      <w:r w:rsidRPr="00895AA5">
        <w:rPr>
          <w:lang w:val="es-ES"/>
        </w:rPr>
        <w:t>Detección de objetos</w:t>
      </w:r>
    </w:p>
    <w:p w14:paraId="3934E7BA" w14:textId="77777777" w:rsidR="00445DA5" w:rsidRPr="00895AA5" w:rsidRDefault="00445DA5" w:rsidP="00445DA5">
      <w:pPr>
        <w:pStyle w:val="ListParagraph"/>
        <w:numPr>
          <w:ilvl w:val="0"/>
          <w:numId w:val="5"/>
        </w:numPr>
        <w:rPr>
          <w:lang w:val="es-ES"/>
        </w:rPr>
      </w:pPr>
      <w:r w:rsidRPr="00895AA5">
        <w:rPr>
          <w:lang w:val="es-ES"/>
        </w:rPr>
        <w:t>Segmentación</w:t>
      </w:r>
    </w:p>
    <w:p w14:paraId="3DAAA3A9" w14:textId="77777777" w:rsidR="00445DA5" w:rsidRPr="00895AA5" w:rsidRDefault="00445DA5" w:rsidP="00445DA5">
      <w:pPr>
        <w:rPr>
          <w:lang w:val="es-ES"/>
        </w:rPr>
      </w:pPr>
    </w:p>
    <w:p w14:paraId="5655631C" w14:textId="77777777" w:rsidR="00445DA5" w:rsidRPr="00895AA5" w:rsidRDefault="00445DA5" w:rsidP="00445DA5">
      <w:pPr>
        <w:pStyle w:val="Heading2"/>
        <w:rPr>
          <w:lang w:val="es-ES"/>
        </w:rPr>
      </w:pPr>
      <w:r w:rsidRPr="00895AA5">
        <w:rPr>
          <w:lang w:val="es-ES"/>
        </w:rPr>
        <w:t>Que es ‘Stride’ y zero-padding?</w:t>
      </w:r>
    </w:p>
    <w:p w14:paraId="24C80569" w14:textId="77777777" w:rsidR="00445DA5" w:rsidRPr="00895AA5" w:rsidRDefault="00445DA5" w:rsidP="00445DA5">
      <w:pPr>
        <w:rPr>
          <w:lang w:val="es-ES"/>
        </w:rPr>
      </w:pPr>
      <w:r w:rsidRPr="00895AA5">
        <w:rPr>
          <w:b/>
          <w:lang w:val="es-ES"/>
        </w:rPr>
        <w:t>Stride</w:t>
      </w:r>
      <w:r w:rsidRPr="00895AA5">
        <w:rPr>
          <w:lang w:val="es-ES"/>
        </w:rPr>
        <w:t xml:space="preserve"> es la distancia entre los filtros aplicados.</w:t>
      </w:r>
    </w:p>
    <w:p w14:paraId="288457A0" w14:textId="77777777" w:rsidR="00445DA5" w:rsidRPr="00895AA5" w:rsidRDefault="00445DA5" w:rsidP="00445DA5">
      <w:pPr>
        <w:rPr>
          <w:lang w:val="es-ES"/>
        </w:rPr>
      </w:pPr>
    </w:p>
    <w:p w14:paraId="78225DBA" w14:textId="77777777" w:rsidR="00445DA5" w:rsidRPr="00895AA5" w:rsidRDefault="00445DA5" w:rsidP="00445DA5">
      <w:pPr>
        <w:rPr>
          <w:lang w:val="es-ES"/>
        </w:rPr>
      </w:pPr>
      <w:r w:rsidRPr="00895AA5">
        <w:rPr>
          <w:lang w:val="es-ES"/>
        </w:rPr>
        <w:t>Cuantas veces se aplica un filtro (así el tamaño del mapa de activación) se calcula con</w:t>
      </w:r>
    </w:p>
    <w:p w14:paraId="5972A925" w14:textId="77777777" w:rsidR="00445DA5" w:rsidRPr="00895AA5" w:rsidRDefault="00445DA5" w:rsidP="00445DA5">
      <w:pPr>
        <w:rPr>
          <w:lang w:val="es-ES"/>
        </w:rPr>
      </w:pPr>
    </w:p>
    <w:p w14:paraId="1ECFE4F5" w14:textId="2C723BB1" w:rsidR="00445DA5" w:rsidRPr="00B3378C" w:rsidRDefault="00B945F0" w:rsidP="00445DA5">
      <w:pPr>
        <w:ind w:left="1416" w:firstLine="708"/>
        <w:rPr>
          <w:lang w:val="en-US"/>
        </w:rPr>
      </w:pPr>
      <w:r w:rsidRPr="00B3378C">
        <w:rPr>
          <w:lang w:val="en-US"/>
        </w:rPr>
        <w:t xml:space="preserve">Output_size: </w:t>
      </w:r>
      <w:r w:rsidR="00445DA5" w:rsidRPr="00B3378C">
        <w:rPr>
          <w:lang w:val="en-US"/>
        </w:rPr>
        <w:t xml:space="preserve">((N – F </w:t>
      </w:r>
      <w:r w:rsidR="00EE1850">
        <w:rPr>
          <w:lang w:val="en-US"/>
        </w:rPr>
        <w:t>+</w:t>
      </w:r>
      <w:r w:rsidR="00445DA5" w:rsidRPr="00B3378C">
        <w:rPr>
          <w:lang w:val="en-US"/>
        </w:rPr>
        <w:t xml:space="preserve"> 2P) / S) + 1</w:t>
      </w:r>
    </w:p>
    <w:p w14:paraId="288F4FCA" w14:textId="77777777" w:rsidR="00445DA5" w:rsidRPr="00B3378C" w:rsidRDefault="00445DA5" w:rsidP="00445DA5">
      <w:pPr>
        <w:ind w:left="1416" w:firstLine="708"/>
        <w:rPr>
          <w:lang w:val="en-US"/>
        </w:rPr>
      </w:pPr>
    </w:p>
    <w:p w14:paraId="1CF4C87C" w14:textId="5C2864AB" w:rsidR="00445DA5" w:rsidRDefault="00445DA5" w:rsidP="00445DA5">
      <w:pPr>
        <w:rPr>
          <w:lang w:val="es-ES"/>
        </w:rPr>
      </w:pPr>
      <w:r w:rsidRPr="00895AA5">
        <w:rPr>
          <w:lang w:val="es-ES"/>
        </w:rPr>
        <w:t>Donde P … es el número de pixeles zero (padding) que se añaden.</w:t>
      </w:r>
    </w:p>
    <w:p w14:paraId="14AADE5F" w14:textId="4DC5B5AF" w:rsidR="00736444" w:rsidRPr="00B3378C" w:rsidRDefault="00736444" w:rsidP="00445DA5">
      <w:pPr>
        <w:rPr>
          <w:lang w:val="es-US"/>
        </w:rPr>
      </w:pPr>
      <w:r w:rsidRPr="00B3378C">
        <w:rPr>
          <w:lang w:val="es-US"/>
        </w:rPr>
        <w:t>N …</w:t>
      </w:r>
      <w:r w:rsidR="00B945F0" w:rsidRPr="00B3378C">
        <w:rPr>
          <w:lang w:val="es-US"/>
        </w:rPr>
        <w:t>Input NxN</w:t>
      </w:r>
    </w:p>
    <w:p w14:paraId="34D7E619" w14:textId="00C41379" w:rsidR="00B945F0" w:rsidRPr="00B3378C" w:rsidRDefault="00B945F0" w:rsidP="00445DA5">
      <w:pPr>
        <w:rPr>
          <w:lang w:val="es-US"/>
        </w:rPr>
      </w:pPr>
      <w:r w:rsidRPr="00B3378C">
        <w:rPr>
          <w:lang w:val="es-US"/>
        </w:rPr>
        <w:t>F … Tamaño del Filtro</w:t>
      </w:r>
    </w:p>
    <w:p w14:paraId="75BBF730" w14:textId="77777777" w:rsidR="00445DA5" w:rsidRPr="00B3378C" w:rsidRDefault="00445DA5" w:rsidP="00445DA5">
      <w:pPr>
        <w:rPr>
          <w:lang w:val="es-US"/>
        </w:rPr>
      </w:pPr>
    </w:p>
    <w:p w14:paraId="4706EAD7" w14:textId="77777777" w:rsidR="00445DA5" w:rsidRPr="00895AA5" w:rsidRDefault="00445DA5" w:rsidP="00445DA5">
      <w:pPr>
        <w:pStyle w:val="Heading2"/>
        <w:rPr>
          <w:lang w:val="es-ES"/>
        </w:rPr>
      </w:pPr>
      <w:r w:rsidRPr="00895AA5">
        <w:rPr>
          <w:lang w:val="es-ES"/>
        </w:rPr>
        <w:t>Que es ‘data augmentation’?</w:t>
      </w:r>
    </w:p>
    <w:p w14:paraId="6F6C246D" w14:textId="77777777" w:rsidR="00445DA5" w:rsidRPr="00895AA5" w:rsidRDefault="00445DA5" w:rsidP="00445DA5">
      <w:pPr>
        <w:rPr>
          <w:lang w:val="es-ES"/>
        </w:rPr>
      </w:pPr>
      <w:r w:rsidRPr="00895AA5">
        <w:rPr>
          <w:lang w:val="es-ES"/>
        </w:rPr>
        <w:t xml:space="preserve">Es un método de ampliar los datos de entrenamiento, en cual se modifican las imágenes de entrada, multiplicando el número de imágenes de entrada. </w:t>
      </w:r>
    </w:p>
    <w:p w14:paraId="22BE6023" w14:textId="77777777" w:rsidR="00445DA5" w:rsidRPr="00895AA5" w:rsidRDefault="00445DA5" w:rsidP="00445DA5">
      <w:pPr>
        <w:rPr>
          <w:lang w:val="es-ES"/>
        </w:rPr>
      </w:pPr>
      <w:r w:rsidRPr="00895AA5">
        <w:rPr>
          <w:lang w:val="es-ES"/>
        </w:rPr>
        <w:t>Métodos (rotación, ruido, translación, …)</w:t>
      </w:r>
    </w:p>
    <w:p w14:paraId="7C7ADFF9" w14:textId="77777777" w:rsidR="00445DA5" w:rsidRPr="00895AA5" w:rsidRDefault="00445DA5" w:rsidP="00445DA5">
      <w:pPr>
        <w:rPr>
          <w:lang w:val="es-ES"/>
        </w:rPr>
      </w:pPr>
    </w:p>
    <w:p w14:paraId="10EF5BAE" w14:textId="77777777" w:rsidR="00445DA5" w:rsidRPr="00895AA5" w:rsidRDefault="00445DA5" w:rsidP="00445DA5">
      <w:pPr>
        <w:pStyle w:val="Heading2"/>
        <w:rPr>
          <w:lang w:val="es-ES"/>
        </w:rPr>
      </w:pPr>
      <w:r w:rsidRPr="00895AA5">
        <w:rPr>
          <w:lang w:val="es-ES"/>
        </w:rPr>
        <w:t>Que es Transfer Learning?</w:t>
      </w:r>
    </w:p>
    <w:p w14:paraId="499CDE61" w14:textId="77777777" w:rsidR="00445DA5" w:rsidRPr="00895AA5" w:rsidRDefault="00445DA5" w:rsidP="00445DA5">
      <w:pPr>
        <w:rPr>
          <w:lang w:val="es-ES"/>
        </w:rPr>
      </w:pPr>
      <w:r w:rsidRPr="00895AA5">
        <w:rPr>
          <w:lang w:val="es-ES"/>
        </w:rPr>
        <w:t>Un método para utilizar recursos invierto previos en entrenar una red con un dataset muy grande y diverso, y utilizarlo para acelerar el entrenamiento a un dataset nuevo.</w:t>
      </w:r>
    </w:p>
    <w:p w14:paraId="220C039C" w14:textId="77777777" w:rsidR="00445DA5" w:rsidRPr="00895AA5" w:rsidRDefault="00445DA5" w:rsidP="00445DA5">
      <w:pPr>
        <w:rPr>
          <w:lang w:val="es-ES"/>
        </w:rPr>
      </w:pPr>
    </w:p>
    <w:p w14:paraId="41F33F61" w14:textId="77777777" w:rsidR="00F4630E" w:rsidRPr="00895AA5" w:rsidRDefault="00445DA5" w:rsidP="00445DA5">
      <w:pPr>
        <w:rPr>
          <w:lang w:val="es-ES"/>
        </w:rPr>
      </w:pPr>
      <w:r w:rsidRPr="00895AA5">
        <w:rPr>
          <w:lang w:val="es-ES"/>
        </w:rPr>
        <w:t>Se coge el parte delantera de una red CNN (sin los últimos capas FC), se añadan capas FC nuevos y se entrenan en función de los datos disponible.</w:t>
      </w:r>
    </w:p>
    <w:p w14:paraId="2BD33F8F" w14:textId="77777777" w:rsidR="00F4630E" w:rsidRPr="00895AA5" w:rsidRDefault="00F4630E" w:rsidP="00F4630E">
      <w:pPr>
        <w:rPr>
          <w:lang w:val="es-ES"/>
        </w:rPr>
      </w:pPr>
      <w:r w:rsidRPr="00895AA5">
        <w:rPr>
          <w:lang w:val="es-ES"/>
        </w:rPr>
        <w:br w:type="page"/>
      </w:r>
    </w:p>
    <w:p w14:paraId="623A2A30" w14:textId="77777777" w:rsidR="00445DA5" w:rsidRPr="00895AA5" w:rsidRDefault="00F4630E" w:rsidP="00F4630E">
      <w:pPr>
        <w:pStyle w:val="Heading1"/>
        <w:numPr>
          <w:ilvl w:val="0"/>
          <w:numId w:val="4"/>
        </w:numPr>
        <w:rPr>
          <w:lang w:val="es-ES"/>
        </w:rPr>
      </w:pPr>
      <w:r w:rsidRPr="00895AA5">
        <w:rPr>
          <w:lang w:val="es-ES"/>
        </w:rPr>
        <w:lastRenderedPageBreak/>
        <w:t>Word Vectors</w:t>
      </w:r>
    </w:p>
    <w:p w14:paraId="6C715A16" w14:textId="77777777" w:rsidR="00F4630E" w:rsidRPr="00895AA5" w:rsidRDefault="00F4630E" w:rsidP="00F4630E">
      <w:pPr>
        <w:pStyle w:val="Heading2"/>
        <w:rPr>
          <w:lang w:val="es-ES"/>
        </w:rPr>
      </w:pPr>
      <w:r w:rsidRPr="00895AA5">
        <w:rPr>
          <w:lang w:val="es-ES"/>
        </w:rPr>
        <w:t>Representación de una palabra</w:t>
      </w:r>
    </w:p>
    <w:p w14:paraId="5399F859" w14:textId="77777777" w:rsidR="00F4630E" w:rsidRPr="00895AA5" w:rsidRDefault="00F4630E" w:rsidP="00F4630E">
      <w:pPr>
        <w:rPr>
          <w:lang w:val="es-ES"/>
        </w:rPr>
      </w:pPr>
      <w:r w:rsidRPr="00895AA5">
        <w:rPr>
          <w:lang w:val="es-ES"/>
        </w:rPr>
        <w:t xml:space="preserve">RLN empieza con una representación de sentido de una palabra. Representations de Tipo Wordnet (Taurus) o bag of words (one-hot encoding) son costosos y no permiten comparar la </w:t>
      </w:r>
      <w:r w:rsidRPr="00895AA5">
        <w:rPr>
          <w:b/>
          <w:bCs/>
          <w:lang w:val="es-ES"/>
        </w:rPr>
        <w:t>similitud</w:t>
      </w:r>
      <w:r w:rsidRPr="00895AA5">
        <w:rPr>
          <w:lang w:val="es-ES"/>
        </w:rPr>
        <w:t xml:space="preserve"> de dos palabras.</w:t>
      </w:r>
    </w:p>
    <w:p w14:paraId="54D95FFF" w14:textId="77777777" w:rsidR="00F4630E" w:rsidRPr="00895AA5" w:rsidRDefault="00F4630E" w:rsidP="00F4630E">
      <w:pPr>
        <w:rPr>
          <w:lang w:val="es-ES"/>
        </w:rPr>
      </w:pPr>
    </w:p>
    <w:p w14:paraId="3244A888" w14:textId="77777777" w:rsidR="00F4630E" w:rsidRPr="00895AA5" w:rsidRDefault="00F4630E" w:rsidP="00F4630E">
      <w:pPr>
        <w:rPr>
          <w:lang w:val="es-ES"/>
        </w:rPr>
      </w:pPr>
      <w:r w:rsidRPr="00895AA5">
        <w:rPr>
          <w:lang w:val="es-ES"/>
        </w:rPr>
        <w:t xml:space="preserve">Una representación de tipo vector (i.e. </w:t>
      </w:r>
      <w:r w:rsidRPr="00895AA5">
        <w:rPr>
          <w:b/>
          <w:bCs/>
          <w:lang w:val="es-ES"/>
        </w:rPr>
        <w:t>representación distribuida</w:t>
      </w:r>
      <w:r w:rsidRPr="00895AA5">
        <w:rPr>
          <w:lang w:val="es-ES"/>
        </w:rPr>
        <w:t>); generado por algoritmos como Word2Vec es preferible.</w:t>
      </w:r>
    </w:p>
    <w:p w14:paraId="0F023CA8" w14:textId="77777777" w:rsidR="00F4630E" w:rsidRPr="00895AA5" w:rsidRDefault="00F4630E" w:rsidP="00F4630E">
      <w:pPr>
        <w:rPr>
          <w:lang w:val="es-ES"/>
        </w:rPr>
      </w:pPr>
    </w:p>
    <w:p w14:paraId="63DDA4F0" w14:textId="77777777" w:rsidR="00F4630E" w:rsidRPr="00895AA5" w:rsidRDefault="00F4630E" w:rsidP="00F4630E">
      <w:pPr>
        <w:pStyle w:val="Heading2"/>
        <w:rPr>
          <w:lang w:val="es-ES"/>
        </w:rPr>
      </w:pPr>
      <w:r w:rsidRPr="00895AA5">
        <w:rPr>
          <w:lang w:val="es-ES"/>
        </w:rPr>
        <w:t>Word2Vec</w:t>
      </w:r>
    </w:p>
    <w:p w14:paraId="490D75F6" w14:textId="77777777" w:rsidR="00F4630E" w:rsidRPr="00895AA5" w:rsidRDefault="007C28C0" w:rsidP="00F4630E">
      <w:pPr>
        <w:rPr>
          <w:lang w:val="es-ES"/>
        </w:rPr>
      </w:pPr>
      <w:r w:rsidRPr="00895AA5">
        <w:rPr>
          <w:rFonts w:ascii="Calibri" w:hAnsi="Calibri" w:cs="Calibri"/>
          <w:noProof/>
          <w:sz w:val="22"/>
          <w:szCs w:val="22"/>
          <w:lang w:val="es-ES"/>
        </w:rPr>
        <w:drawing>
          <wp:anchor distT="0" distB="0" distL="114300" distR="114300" simplePos="0" relativeHeight="251658246" behindDoc="1" locked="0" layoutInCell="1" allowOverlap="1" wp14:anchorId="1E149901" wp14:editId="173E6EB1">
            <wp:simplePos x="0" y="0"/>
            <wp:positionH relativeFrom="column">
              <wp:posOffset>3195320</wp:posOffset>
            </wp:positionH>
            <wp:positionV relativeFrom="paragraph">
              <wp:posOffset>176455</wp:posOffset>
            </wp:positionV>
            <wp:extent cx="2554605" cy="891540"/>
            <wp:effectExtent l="0" t="0" r="0" b="0"/>
            <wp:wrapNone/>
            <wp:docPr id="11" name="Imagen 11" descr="emp(uTovc) &#10;еср &#10;we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uTovc) &#10;еср &#10;wev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4605"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5AA5">
        <w:rPr>
          <w:lang w:val="es-ES"/>
        </w:rPr>
        <w:t>Genera dos vectores para cada palabra (V</w:t>
      </w:r>
      <w:r w:rsidRPr="00895AA5">
        <w:rPr>
          <w:vertAlign w:val="subscript"/>
          <w:lang w:val="es-ES"/>
        </w:rPr>
        <w:t xml:space="preserve">w </w:t>
      </w:r>
      <w:r w:rsidRPr="00895AA5">
        <w:rPr>
          <w:lang w:val="es-ES"/>
        </w:rPr>
        <w:t>… palabra central, U</w:t>
      </w:r>
      <w:r w:rsidRPr="00895AA5">
        <w:rPr>
          <w:vertAlign w:val="subscript"/>
          <w:lang w:val="es-ES"/>
        </w:rPr>
        <w:t xml:space="preserve"> w </w:t>
      </w:r>
      <w:r w:rsidRPr="00895AA5">
        <w:rPr>
          <w:lang w:val="es-ES"/>
        </w:rPr>
        <w:t>… palabra central)</w:t>
      </w:r>
    </w:p>
    <w:p w14:paraId="247331FD" w14:textId="77777777" w:rsidR="007C28C0" w:rsidRPr="00895AA5" w:rsidRDefault="007C28C0" w:rsidP="00F4630E">
      <w:pPr>
        <w:rPr>
          <w:lang w:val="es-ES"/>
        </w:rPr>
      </w:pPr>
    </w:p>
    <w:p w14:paraId="725185A8" w14:textId="77777777" w:rsidR="007C28C0" w:rsidRPr="00895AA5" w:rsidRDefault="007C28C0" w:rsidP="00F4630E">
      <w:pPr>
        <w:rPr>
          <w:lang w:val="es-ES"/>
        </w:rPr>
      </w:pPr>
      <w:r w:rsidRPr="00895AA5">
        <w:rPr>
          <w:lang w:val="es-ES"/>
        </w:rPr>
        <w:t>Se busquen vectores/embedding que maximiza la</w:t>
      </w:r>
    </w:p>
    <w:p w14:paraId="3C817A90" w14:textId="77777777" w:rsidR="007C28C0" w:rsidRPr="00895AA5" w:rsidRDefault="007C28C0" w:rsidP="00F4630E">
      <w:pPr>
        <w:rPr>
          <w:lang w:val="es-ES"/>
        </w:rPr>
      </w:pPr>
      <w:r w:rsidRPr="00895AA5">
        <w:rPr>
          <w:lang w:val="es-ES"/>
        </w:rPr>
        <w:t>Probabilidad (palabra context | palabra centro)</w:t>
      </w:r>
    </w:p>
    <w:p w14:paraId="4E47BBF4" w14:textId="77777777" w:rsidR="00F4630E" w:rsidRPr="00895AA5" w:rsidRDefault="00F4630E" w:rsidP="00F4630E">
      <w:pPr>
        <w:rPr>
          <w:lang w:val="es-ES"/>
        </w:rPr>
      </w:pPr>
      <w:r w:rsidRPr="00895AA5">
        <w:rPr>
          <w:rFonts w:ascii="Calibri" w:hAnsi="Calibri" w:cs="Calibri"/>
          <w:sz w:val="22"/>
          <w:szCs w:val="22"/>
          <w:lang w:val="es-ES"/>
        </w:rPr>
        <w:fldChar w:fldCharType="begin"/>
      </w:r>
      <w:r w:rsidRPr="00895AA5">
        <w:rPr>
          <w:rFonts w:ascii="Calibri" w:hAnsi="Calibri" w:cs="Calibri"/>
          <w:sz w:val="22"/>
          <w:szCs w:val="22"/>
          <w:lang w:val="es-ES"/>
        </w:rPr>
        <w:instrText xml:space="preserve"> INCLUDEPICTURE "/var/folders/7d/dp15r6zd5yd0mw8wsbjgf3vc0000gs/T/com.microsoft.Word/WebArchiveCopyPasteTempFiles/cid1E45C7FA-830A-374A-87FA-FB1B73ED4B96.png" \* MERGEFORMATINET </w:instrText>
      </w:r>
      <w:r w:rsidRPr="00895AA5">
        <w:rPr>
          <w:rFonts w:ascii="Calibri" w:hAnsi="Calibri" w:cs="Calibri"/>
          <w:sz w:val="22"/>
          <w:szCs w:val="22"/>
          <w:lang w:val="es-ES"/>
        </w:rPr>
        <w:fldChar w:fldCharType="end"/>
      </w:r>
      <w:r w:rsidRPr="00895AA5">
        <w:rPr>
          <w:lang w:val="es-ES"/>
        </w:rPr>
        <w:t xml:space="preserve"> </w:t>
      </w:r>
    </w:p>
    <w:p w14:paraId="31027115" w14:textId="77777777" w:rsidR="007C28C0" w:rsidRPr="00895AA5" w:rsidRDefault="007C28C0" w:rsidP="00F4630E">
      <w:pPr>
        <w:rPr>
          <w:lang w:val="es-ES"/>
        </w:rPr>
      </w:pPr>
    </w:p>
    <w:p w14:paraId="45B90C9E" w14:textId="77777777" w:rsidR="007C28C0" w:rsidRPr="00895AA5" w:rsidRDefault="007C28C0" w:rsidP="00F4630E">
      <w:pPr>
        <w:rPr>
          <w:lang w:val="es-ES"/>
        </w:rPr>
      </w:pPr>
      <w:r w:rsidRPr="00895AA5">
        <w:rPr>
          <w:lang w:val="es-ES"/>
        </w:rPr>
        <w:t xml:space="preserve">El embedding de una palabra es </w:t>
      </w:r>
      <w:r w:rsidRPr="00895AA5">
        <w:rPr>
          <w:b/>
          <w:bCs/>
          <w:lang w:val="es-ES"/>
        </w:rPr>
        <w:t>la media</w:t>
      </w:r>
      <w:r w:rsidRPr="00895AA5">
        <w:rPr>
          <w:lang w:val="es-ES"/>
        </w:rPr>
        <w:t xml:space="preserve"> de ambos vectores.</w:t>
      </w:r>
    </w:p>
    <w:p w14:paraId="6725E901" w14:textId="77777777" w:rsidR="007C28C0" w:rsidRPr="00895AA5" w:rsidRDefault="007C28C0" w:rsidP="00F4630E">
      <w:pPr>
        <w:rPr>
          <w:lang w:val="es-ES"/>
        </w:rPr>
      </w:pPr>
    </w:p>
    <w:p w14:paraId="3468C2E0" w14:textId="77777777" w:rsidR="007C28C0" w:rsidRPr="00895AA5" w:rsidRDefault="007C28C0" w:rsidP="00F4630E">
      <w:pPr>
        <w:rPr>
          <w:lang w:val="es-ES"/>
        </w:rPr>
      </w:pPr>
      <w:r w:rsidRPr="00895AA5">
        <w:rPr>
          <w:lang w:val="es-ES"/>
        </w:rPr>
        <w:t>Así un buen embedding sirva para predecir que palabras sean parte del contexto, dado un vector de una palabra central.</w:t>
      </w:r>
    </w:p>
    <w:p w14:paraId="3208DA5A" w14:textId="77777777" w:rsidR="007C28C0" w:rsidRPr="00895AA5" w:rsidRDefault="007C28C0" w:rsidP="00F4630E">
      <w:pPr>
        <w:rPr>
          <w:lang w:val="es-ES"/>
        </w:rPr>
      </w:pPr>
    </w:p>
    <w:p w14:paraId="18AD7368" w14:textId="77777777" w:rsidR="007C28C0" w:rsidRPr="00895AA5" w:rsidRDefault="007C28C0" w:rsidP="007C28C0">
      <w:pPr>
        <w:rPr>
          <w:rFonts w:ascii="Calibri" w:hAnsi="Calibri" w:cs="Calibri"/>
          <w:sz w:val="22"/>
          <w:szCs w:val="22"/>
          <w:lang w:val="es-ES"/>
        </w:rPr>
      </w:pPr>
      <w:r w:rsidRPr="00895AA5">
        <w:rPr>
          <w:lang w:val="es-ES"/>
        </w:rPr>
        <w:t xml:space="preserve">La representación vectorial permite calcular la similitud de dos palabras utilizando </w:t>
      </w:r>
      <w:r w:rsidRPr="00895AA5">
        <w:rPr>
          <w:b/>
          <w:bCs/>
          <w:lang w:val="es-ES"/>
        </w:rPr>
        <w:t>el</w:t>
      </w:r>
      <w:r w:rsidRPr="00895AA5">
        <w:rPr>
          <w:lang w:val="es-ES"/>
        </w:rPr>
        <w:t xml:space="preserve"> </w:t>
      </w:r>
      <w:r w:rsidRPr="00895AA5">
        <w:rPr>
          <w:b/>
          <w:bCs/>
          <w:lang w:val="es-ES"/>
        </w:rPr>
        <w:t>coseno</w:t>
      </w:r>
      <w:r w:rsidRPr="00895AA5">
        <w:rPr>
          <w:lang w:val="es-ES"/>
        </w:rPr>
        <w:t xml:space="preserve"> del Angulo entre los vectores.</w:t>
      </w:r>
      <w:r w:rsidRPr="00895AA5">
        <w:rPr>
          <w:rFonts w:ascii="Calibri" w:hAnsi="Calibri" w:cs="Calibri"/>
          <w:sz w:val="22"/>
          <w:szCs w:val="22"/>
          <w:lang w:val="es-ES"/>
        </w:rPr>
        <w:t xml:space="preserve"> </w:t>
      </w:r>
    </w:p>
    <w:p w14:paraId="513125E9" w14:textId="77777777" w:rsidR="007C28C0" w:rsidRPr="00895AA5" w:rsidRDefault="007C28C0" w:rsidP="007C28C0">
      <w:pPr>
        <w:jc w:val="center"/>
        <w:rPr>
          <w:lang w:val="es-ES"/>
        </w:rPr>
      </w:pPr>
      <w:r w:rsidRPr="00895AA5">
        <w:rPr>
          <w:rFonts w:ascii="Calibri" w:hAnsi="Calibri" w:cs="Calibri"/>
          <w:sz w:val="22"/>
          <w:szCs w:val="22"/>
          <w:lang w:val="es-ES"/>
        </w:rPr>
        <w:fldChar w:fldCharType="begin"/>
      </w:r>
      <w:r w:rsidRPr="00895AA5">
        <w:rPr>
          <w:rFonts w:ascii="Calibri" w:hAnsi="Calibri" w:cs="Calibri"/>
          <w:sz w:val="22"/>
          <w:szCs w:val="22"/>
          <w:lang w:val="es-ES"/>
        </w:rPr>
        <w:instrText xml:space="preserve"> INCLUDEPICTURE "/var/folders/7d/dp15r6zd5yd0mw8wsbjgf3vc0000gs/T/com.microsoft.Word/WebArchiveCopyPasteTempFiles/cidFE842063-9EFA-4440-9EA1-2CDDA74E837D.png" \* MERGEFORMATINET </w:instrText>
      </w:r>
      <w:r w:rsidRPr="00895AA5">
        <w:rPr>
          <w:rFonts w:ascii="Calibri" w:hAnsi="Calibri" w:cs="Calibri"/>
          <w:sz w:val="22"/>
          <w:szCs w:val="22"/>
          <w:lang w:val="es-ES"/>
        </w:rPr>
        <w:fldChar w:fldCharType="separate"/>
      </w:r>
      <w:r w:rsidRPr="00895AA5">
        <w:rPr>
          <w:rFonts w:ascii="Calibri" w:hAnsi="Calibri" w:cs="Calibri"/>
          <w:noProof/>
          <w:sz w:val="22"/>
          <w:szCs w:val="22"/>
          <w:lang w:val="es-ES"/>
        </w:rPr>
        <w:drawing>
          <wp:inline distT="0" distB="0" distL="0" distR="0" wp14:anchorId="005DEDCB" wp14:editId="2E782D5C">
            <wp:extent cx="4419600" cy="797560"/>
            <wp:effectExtent l="0" t="0" r="0" b="2540"/>
            <wp:docPr id="15" name="Imagen 15" descr="stmjlartty = cos(6) &#10;ΊΙΙ Β Ι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jlartty = cos(6) &#10;ΊΙΙ Β ΙΙ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797560"/>
                    </a:xfrm>
                    <a:prstGeom prst="rect">
                      <a:avLst/>
                    </a:prstGeom>
                    <a:noFill/>
                    <a:ln>
                      <a:noFill/>
                    </a:ln>
                  </pic:spPr>
                </pic:pic>
              </a:graphicData>
            </a:graphic>
          </wp:inline>
        </w:drawing>
      </w:r>
      <w:r w:rsidRPr="00895AA5">
        <w:rPr>
          <w:rFonts w:ascii="Calibri" w:hAnsi="Calibri" w:cs="Calibri"/>
          <w:sz w:val="22"/>
          <w:szCs w:val="22"/>
          <w:lang w:val="es-ES"/>
        </w:rPr>
        <w:fldChar w:fldCharType="end"/>
      </w:r>
    </w:p>
    <w:p w14:paraId="65884045" w14:textId="77777777" w:rsidR="007C28C0" w:rsidRPr="00895AA5" w:rsidRDefault="007C28C0" w:rsidP="007C28C0">
      <w:pPr>
        <w:jc w:val="center"/>
        <w:rPr>
          <w:rFonts w:ascii="Calibri" w:hAnsi="Calibri" w:cs="Calibri"/>
          <w:sz w:val="22"/>
          <w:szCs w:val="22"/>
          <w:lang w:val="es-ES"/>
        </w:rPr>
      </w:pPr>
    </w:p>
    <w:p w14:paraId="37169519" w14:textId="77777777" w:rsidR="007C28C0" w:rsidRPr="00895AA5" w:rsidRDefault="007C28C0" w:rsidP="007C28C0">
      <w:pPr>
        <w:rPr>
          <w:rFonts w:ascii="Calibri" w:hAnsi="Calibri" w:cs="Calibri"/>
          <w:sz w:val="22"/>
          <w:szCs w:val="22"/>
          <w:lang w:val="es-ES"/>
        </w:rPr>
      </w:pPr>
      <w:r w:rsidRPr="00895AA5">
        <w:rPr>
          <w:rFonts w:ascii="Calibri" w:hAnsi="Calibri" w:cs="Calibri"/>
          <w:sz w:val="22"/>
          <w:szCs w:val="22"/>
          <w:lang w:val="es-ES"/>
        </w:rPr>
        <w:t>Además, permite cálculos aritméticos con el significado de palabras.</w:t>
      </w:r>
    </w:p>
    <w:p w14:paraId="7862A77C" w14:textId="77777777" w:rsidR="007C28C0" w:rsidRPr="00895AA5" w:rsidRDefault="007C28C0" w:rsidP="007C28C0">
      <w:pPr>
        <w:rPr>
          <w:rFonts w:ascii="Calibri" w:hAnsi="Calibri" w:cs="Calibri"/>
          <w:sz w:val="22"/>
          <w:szCs w:val="22"/>
          <w:lang w:val="es-ES"/>
        </w:rPr>
      </w:pPr>
    </w:p>
    <w:p w14:paraId="7BC04438" w14:textId="77777777" w:rsidR="007C28C0" w:rsidRPr="00895AA5" w:rsidRDefault="007C28C0" w:rsidP="007C28C0">
      <w:pPr>
        <w:rPr>
          <w:rFonts w:ascii="Calibri" w:hAnsi="Calibri" w:cs="Calibri"/>
          <w:sz w:val="22"/>
          <w:szCs w:val="22"/>
          <w:lang w:val="es-ES"/>
        </w:rPr>
      </w:pPr>
      <w:r w:rsidRPr="00895AA5">
        <w:rPr>
          <w:rFonts w:ascii="Calibri" w:hAnsi="Calibri" w:cs="Calibri"/>
          <w:sz w:val="22"/>
          <w:szCs w:val="22"/>
          <w:lang w:val="es-ES"/>
        </w:rPr>
        <w:t xml:space="preserve">El Word2Vec se ejecuta de tipo ANN </w:t>
      </w:r>
      <w:r w:rsidR="005B5E6D" w:rsidRPr="00895AA5">
        <w:rPr>
          <w:rFonts w:ascii="Calibri" w:hAnsi="Calibri" w:cs="Calibri"/>
          <w:sz w:val="22"/>
          <w:szCs w:val="22"/>
          <w:lang w:val="es-ES"/>
        </w:rPr>
        <w:t>con SGD. Se aplica ‘</w:t>
      </w:r>
      <w:r w:rsidR="005B5E6D" w:rsidRPr="00895AA5">
        <w:rPr>
          <w:rFonts w:ascii="Calibri" w:hAnsi="Calibri" w:cs="Calibri"/>
          <w:b/>
          <w:bCs/>
          <w:sz w:val="22"/>
          <w:szCs w:val="22"/>
          <w:lang w:val="es-ES"/>
        </w:rPr>
        <w:t>Negative Sampling</w:t>
      </w:r>
      <w:r w:rsidR="005B5E6D" w:rsidRPr="00895AA5">
        <w:rPr>
          <w:rFonts w:ascii="Calibri" w:hAnsi="Calibri" w:cs="Calibri"/>
          <w:sz w:val="22"/>
          <w:szCs w:val="22"/>
          <w:lang w:val="es-ES"/>
        </w:rPr>
        <w:t>’ que sirve como aproximación de todas las palabras que no sean contexto de una palabra central. En vez de calcular la distancia a todos l</w:t>
      </w:r>
      <w:r w:rsidR="00770CD9" w:rsidRPr="00895AA5">
        <w:rPr>
          <w:rFonts w:ascii="Calibri" w:hAnsi="Calibri" w:cs="Calibri"/>
          <w:sz w:val="22"/>
          <w:szCs w:val="22"/>
          <w:lang w:val="es-ES"/>
        </w:rPr>
        <w:t>a</w:t>
      </w:r>
      <w:r w:rsidR="005B5E6D" w:rsidRPr="00895AA5">
        <w:rPr>
          <w:rFonts w:ascii="Calibri" w:hAnsi="Calibri" w:cs="Calibri"/>
          <w:sz w:val="22"/>
          <w:szCs w:val="22"/>
          <w:lang w:val="es-ES"/>
        </w:rPr>
        <w:t>s palabras del diccionario para definir el contexto de una palabra, se cogen los palabras que si son parte del contexto (palabras ceras) y se hace un sampling del diccionario para aproximar todos las palabras que no son.</w:t>
      </w:r>
    </w:p>
    <w:p w14:paraId="1A060212" w14:textId="77777777" w:rsidR="007C28C0" w:rsidRPr="00895AA5" w:rsidRDefault="007C28C0" w:rsidP="007C28C0">
      <w:pPr>
        <w:jc w:val="center"/>
        <w:rPr>
          <w:rFonts w:ascii="Calibri" w:hAnsi="Calibri" w:cs="Calibri"/>
          <w:sz w:val="22"/>
          <w:szCs w:val="22"/>
          <w:lang w:val="es-ES"/>
        </w:rPr>
      </w:pPr>
    </w:p>
    <w:p w14:paraId="738A2B67" w14:textId="77777777" w:rsidR="007C28C0" w:rsidRPr="00895AA5" w:rsidRDefault="007C28C0" w:rsidP="007C28C0">
      <w:pPr>
        <w:jc w:val="center"/>
        <w:rPr>
          <w:rFonts w:ascii="Calibri" w:hAnsi="Calibri" w:cs="Calibri"/>
          <w:sz w:val="22"/>
          <w:szCs w:val="22"/>
          <w:lang w:val="es-ES"/>
        </w:rPr>
      </w:pPr>
    </w:p>
    <w:p w14:paraId="16AFF778" w14:textId="77777777" w:rsidR="00770CD9" w:rsidRPr="00895AA5" w:rsidRDefault="00770CD9">
      <w:pPr>
        <w:rPr>
          <w:rFonts w:ascii="Calibri" w:hAnsi="Calibri" w:cs="Calibri"/>
          <w:sz w:val="22"/>
          <w:szCs w:val="22"/>
          <w:lang w:val="es-ES"/>
        </w:rPr>
      </w:pPr>
      <w:r w:rsidRPr="00895AA5">
        <w:rPr>
          <w:rFonts w:ascii="Calibri" w:hAnsi="Calibri" w:cs="Calibri"/>
          <w:sz w:val="22"/>
          <w:szCs w:val="22"/>
          <w:lang w:val="es-ES"/>
        </w:rPr>
        <w:br w:type="page"/>
      </w:r>
    </w:p>
    <w:p w14:paraId="77B5838B" w14:textId="77777777" w:rsidR="007C28C0" w:rsidRPr="00895AA5" w:rsidRDefault="007F14CA" w:rsidP="007F14CA">
      <w:pPr>
        <w:pStyle w:val="Heading1"/>
        <w:numPr>
          <w:ilvl w:val="0"/>
          <w:numId w:val="4"/>
        </w:numPr>
        <w:rPr>
          <w:lang w:val="es-ES"/>
        </w:rPr>
      </w:pPr>
      <w:r w:rsidRPr="00895AA5">
        <w:rPr>
          <w:lang w:val="es-ES"/>
        </w:rPr>
        <w:lastRenderedPageBreak/>
        <w:t>Redes Recurrentes</w:t>
      </w:r>
    </w:p>
    <w:p w14:paraId="09845A3E" w14:textId="77777777" w:rsidR="007F14CA" w:rsidRPr="00895AA5" w:rsidRDefault="007F14CA" w:rsidP="007F14CA">
      <w:pPr>
        <w:rPr>
          <w:lang w:val="es-ES"/>
        </w:rPr>
      </w:pPr>
    </w:p>
    <w:p w14:paraId="3586C1FC" w14:textId="77777777" w:rsidR="007F14CA" w:rsidRPr="00895AA5" w:rsidRDefault="007F14CA" w:rsidP="007F14CA">
      <w:pPr>
        <w:jc w:val="center"/>
        <w:rPr>
          <w:lang w:val="es-ES"/>
        </w:rPr>
      </w:pPr>
      <w:r w:rsidRPr="00895AA5">
        <w:rPr>
          <w:rFonts w:ascii="Calibri" w:hAnsi="Calibri" w:cs="Calibri"/>
          <w:sz w:val="22"/>
          <w:szCs w:val="22"/>
          <w:lang w:val="es-ES"/>
        </w:rPr>
        <w:fldChar w:fldCharType="begin"/>
      </w:r>
      <w:r w:rsidRPr="00895AA5">
        <w:rPr>
          <w:rFonts w:ascii="Calibri" w:hAnsi="Calibri" w:cs="Calibri"/>
          <w:sz w:val="22"/>
          <w:szCs w:val="22"/>
          <w:lang w:val="es-ES"/>
        </w:rPr>
        <w:instrText xml:space="preserve"> INCLUDEPICTURE "/var/folders/7d/dp15r6zd5yd0mw8wsbjgf3vc0000gs/T/com.microsoft.Word/WebArchiveCopyPasteTempFiles/cidB475D7FD-9EC3-924E-9398-854ACBC504FC.png" \* MERGEFORMATINET </w:instrText>
      </w:r>
      <w:r w:rsidRPr="00895AA5">
        <w:rPr>
          <w:rFonts w:ascii="Calibri" w:hAnsi="Calibri" w:cs="Calibri"/>
          <w:sz w:val="22"/>
          <w:szCs w:val="22"/>
          <w:lang w:val="es-ES"/>
        </w:rPr>
        <w:fldChar w:fldCharType="separate"/>
      </w:r>
      <w:r w:rsidRPr="00895AA5">
        <w:rPr>
          <w:rFonts w:ascii="Calibri" w:hAnsi="Calibri" w:cs="Calibri"/>
          <w:noProof/>
          <w:sz w:val="22"/>
          <w:szCs w:val="22"/>
          <w:lang w:val="es-ES"/>
        </w:rPr>
        <w:drawing>
          <wp:inline distT="0" distB="0" distL="0" distR="0" wp14:anchorId="51294009" wp14:editId="368A7AE7">
            <wp:extent cx="3074894" cy="1507053"/>
            <wp:effectExtent l="0" t="0" r="0" b="4445"/>
            <wp:docPr id="16" name="Imagen 16" descr="Уз &#10;у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з &#10;ут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9518" cy="1528924"/>
                    </a:xfrm>
                    <a:prstGeom prst="rect">
                      <a:avLst/>
                    </a:prstGeom>
                    <a:noFill/>
                    <a:ln>
                      <a:noFill/>
                    </a:ln>
                  </pic:spPr>
                </pic:pic>
              </a:graphicData>
            </a:graphic>
          </wp:inline>
        </w:drawing>
      </w:r>
      <w:r w:rsidRPr="00895AA5">
        <w:rPr>
          <w:rFonts w:ascii="Calibri" w:hAnsi="Calibri" w:cs="Calibri"/>
          <w:sz w:val="22"/>
          <w:szCs w:val="22"/>
          <w:lang w:val="es-ES"/>
        </w:rPr>
        <w:fldChar w:fldCharType="end"/>
      </w:r>
    </w:p>
    <w:p w14:paraId="0DCCA2A3" w14:textId="77777777" w:rsidR="007C28C0" w:rsidRPr="00895AA5" w:rsidRDefault="00FE3454" w:rsidP="00FE3454">
      <w:pPr>
        <w:rPr>
          <w:lang w:val="es-ES"/>
        </w:rPr>
      </w:pPr>
      <w:r w:rsidRPr="00895AA5">
        <w:rPr>
          <w:lang w:val="es-ES"/>
        </w:rPr>
        <w:t xml:space="preserve">Recurrent Neural Networks (RNN) son uno de tres tipos de redes que hemos visto, especializado en modelar relaciones temporales entre elementos de una </w:t>
      </w:r>
      <w:r w:rsidR="00641CB1" w:rsidRPr="00895AA5">
        <w:rPr>
          <w:lang w:val="es-ES"/>
        </w:rPr>
        <w:t>secuencia</w:t>
      </w:r>
      <w:r w:rsidRPr="00895AA5">
        <w:rPr>
          <w:lang w:val="es-ES"/>
        </w:rPr>
        <w:t>.</w:t>
      </w:r>
    </w:p>
    <w:p w14:paraId="7E8802A1" w14:textId="77777777" w:rsidR="00641CB1" w:rsidRPr="00895AA5" w:rsidRDefault="00641CB1" w:rsidP="00FE3454">
      <w:pPr>
        <w:rPr>
          <w:lang w:val="es-ES"/>
        </w:rPr>
      </w:pPr>
    </w:p>
    <w:p w14:paraId="42D9DC44" w14:textId="77777777" w:rsidR="00641CB1" w:rsidRPr="00895AA5" w:rsidRDefault="00641CB1" w:rsidP="00FE3454">
      <w:pPr>
        <w:rPr>
          <w:lang w:val="es-ES"/>
        </w:rPr>
      </w:pPr>
      <w:r w:rsidRPr="00895AA5">
        <w:rPr>
          <w:lang w:val="es-ES"/>
        </w:rPr>
        <w:t>En la versión vanilla, el resultado depende del input y un estado interno (h)</w:t>
      </w:r>
    </w:p>
    <w:p w14:paraId="3AE3E742" w14:textId="77777777" w:rsidR="00641CB1" w:rsidRPr="00641CB1" w:rsidRDefault="00862F63" w:rsidP="00641CB1">
      <w:pPr>
        <w:rPr>
          <w:rFonts w:ascii="Cambria Math" w:eastAsia="Times New Roman" w:hAnsi="Cambria Math" w:cs="Calibri"/>
          <w:sz w:val="22"/>
          <w:szCs w:val="22"/>
          <w:lang w:val="es-ES" w:eastAsia="es-ES_tradnl"/>
        </w:rPr>
      </w:pPr>
      <m:oMathPara>
        <m:oMath>
          <m:sSub>
            <m:sSubPr>
              <m:ctrlPr>
                <w:rPr>
                  <w:rFonts w:ascii="Cambria Math" w:eastAsia="Times New Roman" w:hAnsi="Cambria Math" w:cs="Calibri"/>
                  <w:sz w:val="22"/>
                  <w:szCs w:val="22"/>
                  <w:lang w:val="es-ES" w:eastAsia="es-ES_tradnl"/>
                </w:rPr>
              </m:ctrlPr>
            </m:sSubPr>
            <m:e>
              <m:r>
                <w:rPr>
                  <w:rFonts w:ascii="Cambria Math" w:eastAsia="Times New Roman" w:hAnsi="Cambria Math" w:cs="Calibri"/>
                  <w:sz w:val="22"/>
                  <w:szCs w:val="22"/>
                  <w:lang w:val="es-ES" w:eastAsia="es-ES_tradnl"/>
                </w:rPr>
                <m:t>y</m:t>
              </m:r>
            </m:e>
            <m:sub>
              <m:r>
                <w:rPr>
                  <w:rFonts w:ascii="Cambria Math" w:eastAsia="Times New Roman" w:hAnsi="Cambria Math" w:cs="Calibri"/>
                  <w:sz w:val="22"/>
                  <w:szCs w:val="22"/>
                  <w:lang w:val="es-ES" w:eastAsia="es-ES_tradnl"/>
                </w:rPr>
                <m:t>t</m:t>
              </m:r>
            </m:sub>
          </m:sSub>
          <m:r>
            <m:rPr>
              <m:sty m:val="p"/>
            </m:rPr>
            <w:rPr>
              <w:rFonts w:ascii="Cambria Math" w:eastAsia="Times New Roman" w:hAnsi="Cambria Math" w:cs="Calibri"/>
              <w:sz w:val="22"/>
              <w:szCs w:val="22"/>
              <w:lang w:val="es-ES" w:eastAsia="es-ES_tradnl"/>
            </w:rPr>
            <m:t>=</m:t>
          </m:r>
          <m:sSub>
            <m:sSubPr>
              <m:ctrlPr>
                <w:rPr>
                  <w:rFonts w:ascii="Cambria Math" w:eastAsia="Times New Roman" w:hAnsi="Cambria Math" w:cs="Calibri"/>
                  <w:sz w:val="22"/>
                  <w:szCs w:val="22"/>
                  <w:lang w:val="es-ES" w:eastAsia="es-ES_tradnl"/>
                </w:rPr>
              </m:ctrlPr>
            </m:sSubPr>
            <m:e>
              <m:r>
                <w:rPr>
                  <w:rFonts w:ascii="Cambria Math" w:eastAsia="Times New Roman" w:hAnsi="Cambria Math" w:cs="Calibri"/>
                  <w:sz w:val="22"/>
                  <w:szCs w:val="22"/>
                  <w:lang w:val="es-ES" w:eastAsia="es-ES_tradnl"/>
                </w:rPr>
                <m:t>W</m:t>
              </m:r>
            </m:e>
            <m:sub>
              <m:r>
                <m:rPr>
                  <m:sty m:val="p"/>
                </m:rPr>
                <w:rPr>
                  <w:rFonts w:ascii="Cambria Math" w:eastAsia="Times New Roman" w:hAnsi="Cambria Math" w:cs="Calibri"/>
                  <w:sz w:val="22"/>
                  <w:szCs w:val="22"/>
                  <w:lang w:val="es-ES" w:eastAsia="es-ES_tradnl"/>
                </w:rPr>
                <m:t>h</m:t>
              </m:r>
              <m:r>
                <w:rPr>
                  <w:rFonts w:ascii="Cambria Math" w:eastAsia="Times New Roman" w:hAnsi="Cambria Math" w:cs="Calibri"/>
                  <w:sz w:val="22"/>
                  <w:szCs w:val="22"/>
                  <w:lang w:val="es-ES" w:eastAsia="es-ES_tradnl"/>
                </w:rPr>
                <m:t>y</m:t>
              </m:r>
            </m:sub>
          </m:sSub>
          <m:sSub>
            <m:sSubPr>
              <m:ctrlPr>
                <w:rPr>
                  <w:rFonts w:ascii="Cambria Math" w:eastAsia="Times New Roman" w:hAnsi="Cambria Math" w:cs="Calibri"/>
                  <w:sz w:val="22"/>
                  <w:szCs w:val="22"/>
                  <w:lang w:val="es-ES" w:eastAsia="es-ES_tradnl"/>
                </w:rPr>
              </m:ctrlPr>
            </m:sSubPr>
            <m:e>
              <m:r>
                <m:rPr>
                  <m:sty m:val="p"/>
                </m:rPr>
                <w:rPr>
                  <w:rFonts w:ascii="Cambria Math" w:eastAsia="Times New Roman" w:hAnsi="Cambria Math" w:cs="Calibri"/>
                  <w:sz w:val="22"/>
                  <w:szCs w:val="22"/>
                  <w:lang w:val="es-ES" w:eastAsia="es-ES_tradnl"/>
                </w:rPr>
                <m:t>h</m:t>
              </m:r>
            </m:e>
            <m:sub>
              <m:r>
                <w:rPr>
                  <w:rFonts w:ascii="Cambria Math" w:eastAsia="Times New Roman" w:hAnsi="Cambria Math" w:cs="Calibri"/>
                  <w:sz w:val="22"/>
                  <w:szCs w:val="22"/>
                  <w:lang w:val="es-ES" w:eastAsia="es-ES_tradnl"/>
                </w:rPr>
                <m:t>t</m:t>
              </m:r>
            </m:sub>
          </m:sSub>
        </m:oMath>
      </m:oMathPara>
    </w:p>
    <w:p w14:paraId="5AD278E6" w14:textId="77777777" w:rsidR="00641CB1" w:rsidRPr="00895AA5" w:rsidRDefault="00862F63" w:rsidP="00FE3454">
      <w:pPr>
        <w:rPr>
          <w:rFonts w:ascii="Cambria Math" w:eastAsia="Times New Roman" w:hAnsi="Cambria Math" w:cs="Calibri"/>
          <w:sz w:val="22"/>
          <w:szCs w:val="22"/>
          <w:lang w:val="es-ES" w:eastAsia="es-ES_tradnl"/>
        </w:rPr>
      </w:pPr>
      <m:oMathPara>
        <m:oMath>
          <m:sSub>
            <m:sSubPr>
              <m:ctrlPr>
                <w:rPr>
                  <w:rFonts w:ascii="Cambria Math" w:eastAsia="Times New Roman" w:hAnsi="Cambria Math" w:cs="Calibri"/>
                  <w:sz w:val="22"/>
                  <w:szCs w:val="22"/>
                  <w:lang w:val="es-ES" w:eastAsia="es-ES_tradnl"/>
                </w:rPr>
              </m:ctrlPr>
            </m:sSubPr>
            <m:e>
              <m:r>
                <m:rPr>
                  <m:sty m:val="p"/>
                </m:rPr>
                <w:rPr>
                  <w:rFonts w:ascii="Cambria Math" w:eastAsia="Times New Roman" w:hAnsi="Cambria Math" w:cs="Calibri"/>
                  <w:sz w:val="22"/>
                  <w:szCs w:val="22"/>
                  <w:lang w:val="es-ES" w:eastAsia="es-ES_tradnl"/>
                </w:rPr>
                <m:t>h</m:t>
              </m:r>
            </m:e>
            <m:sub>
              <m:r>
                <w:rPr>
                  <w:rFonts w:ascii="Cambria Math" w:eastAsia="Times New Roman" w:hAnsi="Cambria Math" w:cs="Calibri"/>
                  <w:sz w:val="22"/>
                  <w:szCs w:val="22"/>
                  <w:lang w:val="es-ES" w:eastAsia="es-ES_tradnl"/>
                </w:rPr>
                <m:t>t</m:t>
              </m:r>
            </m:sub>
          </m:sSub>
          <m:r>
            <m:rPr>
              <m:sty m:val="p"/>
            </m:rPr>
            <w:rPr>
              <w:rFonts w:ascii="Cambria Math" w:eastAsia="Times New Roman" w:hAnsi="Cambria Math" w:cs="Calibri"/>
              <w:sz w:val="22"/>
              <w:szCs w:val="22"/>
              <w:lang w:val="es-ES" w:eastAsia="es-ES_tradnl"/>
            </w:rPr>
            <m:t>=tanh⁡(</m:t>
          </m:r>
          <m:sSub>
            <m:sSubPr>
              <m:ctrlPr>
                <w:rPr>
                  <w:rFonts w:ascii="Cambria Math" w:eastAsia="Times New Roman" w:hAnsi="Cambria Math" w:cs="Calibri"/>
                  <w:sz w:val="22"/>
                  <w:szCs w:val="22"/>
                  <w:lang w:val="es-ES" w:eastAsia="es-ES_tradnl"/>
                </w:rPr>
              </m:ctrlPr>
            </m:sSubPr>
            <m:e>
              <m:r>
                <w:rPr>
                  <w:rFonts w:ascii="Cambria Math" w:eastAsia="Times New Roman" w:hAnsi="Cambria Math" w:cs="Calibri"/>
                  <w:sz w:val="22"/>
                  <w:szCs w:val="22"/>
                  <w:lang w:val="es-ES" w:eastAsia="es-ES_tradnl"/>
                </w:rPr>
                <m:t>W</m:t>
              </m:r>
            </m:e>
            <m:sub>
              <m:r>
                <m:rPr>
                  <m:sty m:val="p"/>
                </m:rPr>
                <w:rPr>
                  <w:rFonts w:ascii="Cambria Math" w:eastAsia="Times New Roman" w:hAnsi="Cambria Math" w:cs="Calibri"/>
                  <w:sz w:val="22"/>
                  <w:szCs w:val="22"/>
                  <w:lang w:val="es-ES" w:eastAsia="es-ES_tradnl"/>
                </w:rPr>
                <m:t>hh</m:t>
              </m:r>
            </m:sub>
          </m:sSub>
          <m:sSub>
            <m:sSubPr>
              <m:ctrlPr>
                <w:rPr>
                  <w:rFonts w:ascii="Cambria Math" w:eastAsia="Times New Roman" w:hAnsi="Cambria Math" w:cs="Calibri"/>
                  <w:sz w:val="22"/>
                  <w:szCs w:val="22"/>
                  <w:lang w:val="es-ES" w:eastAsia="es-ES_tradnl"/>
                </w:rPr>
              </m:ctrlPr>
            </m:sSubPr>
            <m:e>
              <m:r>
                <m:rPr>
                  <m:sty m:val="p"/>
                </m:rPr>
                <w:rPr>
                  <w:rFonts w:ascii="Cambria Math" w:eastAsia="Times New Roman" w:hAnsi="Cambria Math" w:cs="Calibri"/>
                  <w:sz w:val="22"/>
                  <w:szCs w:val="22"/>
                  <w:lang w:val="es-ES" w:eastAsia="es-ES_tradnl"/>
                </w:rPr>
                <m:t>h</m:t>
              </m:r>
            </m:e>
            <m:sub>
              <m:r>
                <w:rPr>
                  <w:rFonts w:ascii="Cambria Math" w:eastAsia="Times New Roman" w:hAnsi="Cambria Math" w:cs="Calibri"/>
                  <w:sz w:val="22"/>
                  <w:szCs w:val="22"/>
                  <w:lang w:val="es-ES" w:eastAsia="es-ES_tradnl"/>
                </w:rPr>
                <m:t>t</m:t>
              </m:r>
              <m:r>
                <m:rPr>
                  <m:sty m:val="p"/>
                </m:rPr>
                <w:rPr>
                  <w:rFonts w:ascii="Cambria Math" w:eastAsia="Times New Roman" w:hAnsi="Cambria Math" w:cs="Calibri"/>
                  <w:sz w:val="22"/>
                  <w:szCs w:val="22"/>
                  <w:lang w:val="es-ES" w:eastAsia="es-ES_tradnl"/>
                </w:rPr>
                <m:t>-1</m:t>
              </m:r>
            </m:sub>
          </m:sSub>
          <m:r>
            <m:rPr>
              <m:sty m:val="p"/>
            </m:rPr>
            <w:rPr>
              <w:rFonts w:ascii="Cambria Math" w:eastAsia="Times New Roman" w:hAnsi="Cambria Math" w:cs="Calibri"/>
              <w:sz w:val="22"/>
              <w:szCs w:val="22"/>
              <w:lang w:val="es-ES" w:eastAsia="es-ES_tradnl"/>
            </w:rPr>
            <m:t>+</m:t>
          </m:r>
          <m:sSub>
            <m:sSubPr>
              <m:ctrlPr>
                <w:rPr>
                  <w:rFonts w:ascii="Cambria Math" w:eastAsia="Times New Roman" w:hAnsi="Cambria Math" w:cs="Calibri"/>
                  <w:sz w:val="22"/>
                  <w:szCs w:val="22"/>
                  <w:lang w:val="es-ES" w:eastAsia="es-ES_tradnl"/>
                </w:rPr>
              </m:ctrlPr>
            </m:sSubPr>
            <m:e>
              <m:r>
                <w:rPr>
                  <w:rFonts w:ascii="Cambria Math" w:eastAsia="Times New Roman" w:hAnsi="Cambria Math" w:cs="Calibri"/>
                  <w:sz w:val="22"/>
                  <w:szCs w:val="22"/>
                  <w:lang w:val="es-ES" w:eastAsia="es-ES_tradnl"/>
                </w:rPr>
                <m:t>W</m:t>
              </m:r>
            </m:e>
            <m:sub>
              <m:r>
                <w:rPr>
                  <w:rFonts w:ascii="Cambria Math" w:eastAsia="Times New Roman" w:hAnsi="Cambria Math" w:cs="Calibri"/>
                  <w:sz w:val="22"/>
                  <w:szCs w:val="22"/>
                  <w:lang w:val="es-ES" w:eastAsia="es-ES_tradnl"/>
                </w:rPr>
                <m:t>x</m:t>
              </m:r>
              <m:r>
                <m:rPr>
                  <m:sty m:val="p"/>
                </m:rPr>
                <w:rPr>
                  <w:rFonts w:ascii="Cambria Math" w:eastAsia="Times New Roman" w:hAnsi="Cambria Math" w:cs="Calibri"/>
                  <w:sz w:val="22"/>
                  <w:szCs w:val="22"/>
                  <w:lang w:val="es-ES" w:eastAsia="es-ES_tradnl"/>
                </w:rPr>
                <m:t>h</m:t>
              </m:r>
            </m:sub>
          </m:sSub>
          <m:sSub>
            <m:sSubPr>
              <m:ctrlPr>
                <w:rPr>
                  <w:rFonts w:ascii="Cambria Math" w:eastAsia="Times New Roman" w:hAnsi="Cambria Math" w:cs="Calibri"/>
                  <w:sz w:val="22"/>
                  <w:szCs w:val="22"/>
                  <w:lang w:val="es-ES" w:eastAsia="es-ES_tradnl"/>
                </w:rPr>
              </m:ctrlPr>
            </m:sSubPr>
            <m:e>
              <m:r>
                <w:rPr>
                  <w:rFonts w:ascii="Cambria Math" w:eastAsia="Times New Roman" w:hAnsi="Cambria Math" w:cs="Calibri"/>
                  <w:sz w:val="22"/>
                  <w:szCs w:val="22"/>
                  <w:lang w:val="es-ES" w:eastAsia="es-ES_tradnl"/>
                </w:rPr>
                <m:t>x</m:t>
              </m:r>
            </m:e>
            <m:sub>
              <m:r>
                <w:rPr>
                  <w:rFonts w:ascii="Cambria Math" w:eastAsia="Times New Roman" w:hAnsi="Cambria Math" w:cs="Calibri"/>
                  <w:sz w:val="22"/>
                  <w:szCs w:val="22"/>
                  <w:lang w:val="es-ES" w:eastAsia="es-ES_tradnl"/>
                </w:rPr>
                <m:t>t</m:t>
              </m:r>
            </m:sub>
          </m:sSub>
          <m:r>
            <m:rPr>
              <m:sty m:val="p"/>
            </m:rPr>
            <w:rPr>
              <w:rFonts w:ascii="Cambria Math" w:eastAsia="Times New Roman" w:hAnsi="Cambria Math" w:cs="Calibri"/>
              <w:sz w:val="22"/>
              <w:szCs w:val="22"/>
              <w:lang w:val="es-ES" w:eastAsia="es-ES_tradnl"/>
            </w:rPr>
            <m:t>) </m:t>
          </m:r>
        </m:oMath>
      </m:oMathPara>
    </w:p>
    <w:p w14:paraId="42F8D5DD" w14:textId="77777777" w:rsidR="00641CB1" w:rsidRPr="00895AA5" w:rsidRDefault="00641CB1" w:rsidP="00FE3454">
      <w:pPr>
        <w:rPr>
          <w:lang w:val="es-ES"/>
        </w:rPr>
      </w:pPr>
      <w:r w:rsidRPr="00895AA5">
        <w:rPr>
          <w:lang w:val="es-ES"/>
        </w:rPr>
        <w:t>El estado interno h</w:t>
      </w:r>
      <w:r w:rsidRPr="00895AA5">
        <w:rPr>
          <w:vertAlign w:val="subscript"/>
          <w:lang w:val="es-ES"/>
        </w:rPr>
        <w:t>t</w:t>
      </w:r>
      <w:r w:rsidRPr="00895AA5">
        <w:rPr>
          <w:lang w:val="es-ES"/>
        </w:rPr>
        <w:t xml:space="preserve"> esta cambiando en función de la secuencia del input.</w:t>
      </w:r>
    </w:p>
    <w:p w14:paraId="5F314830" w14:textId="77777777" w:rsidR="00641CB1" w:rsidRPr="00895AA5" w:rsidRDefault="00641CB1" w:rsidP="00FE3454">
      <w:pPr>
        <w:rPr>
          <w:lang w:val="es-ES"/>
        </w:rPr>
      </w:pPr>
    </w:p>
    <w:p w14:paraId="00AB4F87" w14:textId="77777777" w:rsidR="00641CB1" w:rsidRPr="00895AA5" w:rsidRDefault="00641CB1" w:rsidP="00FE3454">
      <w:pPr>
        <w:rPr>
          <w:lang w:val="es-ES"/>
        </w:rPr>
      </w:pPr>
      <w:r w:rsidRPr="00895AA5">
        <w:rPr>
          <w:lang w:val="es-ES"/>
        </w:rPr>
        <w:t>Para entrenar RNN se utiliza una variación de Backpropagation que es</w:t>
      </w:r>
    </w:p>
    <w:p w14:paraId="4716ABB5" w14:textId="77777777" w:rsidR="00641CB1" w:rsidRPr="00895AA5" w:rsidRDefault="00641CB1" w:rsidP="00FE3454">
      <w:pPr>
        <w:rPr>
          <w:b/>
          <w:bCs/>
          <w:lang w:val="es-ES"/>
        </w:rPr>
      </w:pPr>
      <w:r w:rsidRPr="00895AA5">
        <w:rPr>
          <w:b/>
          <w:bCs/>
          <w:lang w:val="es-ES"/>
        </w:rPr>
        <w:t>Backpropagation throug time (BPTT)</w:t>
      </w:r>
      <w:r w:rsidRPr="00895AA5">
        <w:rPr>
          <w:lang w:val="es-ES"/>
        </w:rPr>
        <w:t xml:space="preserve">, o una versión aproximada </w:t>
      </w:r>
      <w:r w:rsidRPr="00895AA5">
        <w:rPr>
          <w:b/>
          <w:bCs/>
          <w:lang w:val="es-ES"/>
        </w:rPr>
        <w:t>Truncated BPPT (TBPTT)</w:t>
      </w:r>
    </w:p>
    <w:p w14:paraId="4BC62B67" w14:textId="77777777" w:rsidR="00641CB1" w:rsidRPr="00895AA5" w:rsidRDefault="00641CB1" w:rsidP="00FE3454">
      <w:pPr>
        <w:rPr>
          <w:b/>
          <w:bCs/>
          <w:lang w:val="es-ES"/>
        </w:rPr>
      </w:pPr>
    </w:p>
    <w:p w14:paraId="0C7BDBE6" w14:textId="77777777" w:rsidR="00641CB1" w:rsidRPr="00895AA5" w:rsidRDefault="00641CB1" w:rsidP="00FE3454">
      <w:pPr>
        <w:rPr>
          <w:lang w:val="es-ES"/>
        </w:rPr>
      </w:pPr>
      <w:r w:rsidRPr="00895AA5">
        <w:rPr>
          <w:lang w:val="es-ES"/>
        </w:rPr>
        <w:t>La versión básica de RNN sufre dos problemas con el BPTT</w:t>
      </w:r>
    </w:p>
    <w:p w14:paraId="06AFB2FE" w14:textId="77777777" w:rsidR="00641CB1" w:rsidRPr="00895AA5" w:rsidRDefault="00641CB1" w:rsidP="00641CB1">
      <w:pPr>
        <w:pStyle w:val="ListParagraph"/>
        <w:numPr>
          <w:ilvl w:val="0"/>
          <w:numId w:val="5"/>
        </w:numPr>
        <w:rPr>
          <w:b/>
          <w:bCs/>
          <w:lang w:val="es-ES"/>
        </w:rPr>
      </w:pPr>
      <w:r w:rsidRPr="00895AA5">
        <w:rPr>
          <w:b/>
          <w:bCs/>
          <w:lang w:val="es-ES"/>
        </w:rPr>
        <w:t>Exploding gradient</w:t>
      </w:r>
    </w:p>
    <w:p w14:paraId="1D7262BD" w14:textId="77777777" w:rsidR="00641CB1" w:rsidRPr="00895AA5" w:rsidRDefault="00641CB1" w:rsidP="00641CB1">
      <w:pPr>
        <w:pStyle w:val="ListParagraph"/>
        <w:numPr>
          <w:ilvl w:val="0"/>
          <w:numId w:val="5"/>
        </w:numPr>
        <w:rPr>
          <w:b/>
          <w:bCs/>
          <w:lang w:val="es-ES"/>
        </w:rPr>
      </w:pPr>
      <w:r w:rsidRPr="00895AA5">
        <w:rPr>
          <w:b/>
          <w:bCs/>
          <w:lang w:val="es-ES"/>
        </w:rPr>
        <w:t>Vanishing gradient</w:t>
      </w:r>
    </w:p>
    <w:p w14:paraId="4842A36F" w14:textId="77777777" w:rsidR="00641CB1" w:rsidRPr="00895AA5" w:rsidRDefault="00641CB1" w:rsidP="00641CB1">
      <w:pPr>
        <w:rPr>
          <w:lang w:val="es-ES"/>
        </w:rPr>
      </w:pPr>
      <w:r w:rsidRPr="00895AA5">
        <w:rPr>
          <w:lang w:val="es-ES"/>
        </w:rPr>
        <w:t>Eso pasa en función de aplicar los mismos pesos (W) múltiples veces a los gradientes.</w:t>
      </w:r>
    </w:p>
    <w:p w14:paraId="3F84AAB2" w14:textId="77777777" w:rsidR="00641CB1" w:rsidRPr="00895AA5" w:rsidRDefault="00641CB1" w:rsidP="00641CB1">
      <w:pPr>
        <w:rPr>
          <w:lang w:val="es-ES"/>
        </w:rPr>
      </w:pPr>
    </w:p>
    <w:p w14:paraId="5F95528B" w14:textId="77777777" w:rsidR="00641CB1" w:rsidRPr="00895AA5" w:rsidRDefault="00641CB1" w:rsidP="00641CB1">
      <w:pPr>
        <w:rPr>
          <w:lang w:val="es-ES"/>
        </w:rPr>
      </w:pPr>
      <w:r w:rsidRPr="00895AA5">
        <w:rPr>
          <w:lang w:val="es-ES"/>
        </w:rPr>
        <w:t>Como solución se han desarrollado (LSTM y GRU)</w:t>
      </w:r>
    </w:p>
    <w:p w14:paraId="7E8C7D34" w14:textId="77777777" w:rsidR="00641CB1" w:rsidRPr="00895AA5" w:rsidRDefault="00895AA5" w:rsidP="00641CB1">
      <w:pPr>
        <w:pStyle w:val="Heading2"/>
        <w:rPr>
          <w:lang w:val="en-US"/>
        </w:rPr>
      </w:pPr>
      <w:r w:rsidRPr="00895AA5">
        <w:rPr>
          <w:lang w:val="en-US"/>
        </w:rPr>
        <w:t xml:space="preserve">Long short term memory </w:t>
      </w:r>
      <w:r>
        <w:rPr>
          <w:lang w:val="en-US"/>
        </w:rPr>
        <w:t>(</w:t>
      </w:r>
      <w:r w:rsidR="00641CB1" w:rsidRPr="00895AA5">
        <w:rPr>
          <w:lang w:val="en-US"/>
        </w:rPr>
        <w:t>LSTM)</w:t>
      </w:r>
    </w:p>
    <w:p w14:paraId="6EAC2481" w14:textId="77777777" w:rsidR="00641CB1" w:rsidRPr="00895AA5" w:rsidRDefault="00641CB1" w:rsidP="00641CB1">
      <w:pPr>
        <w:rPr>
          <w:lang w:val="es-ES"/>
        </w:rPr>
      </w:pPr>
      <w:r w:rsidRPr="00895AA5">
        <w:rPr>
          <w:lang w:val="es-ES"/>
        </w:rPr>
        <w:t xml:space="preserve">Una LSTM es un nodo que sirve como una celda de memoria programada. </w:t>
      </w:r>
    </w:p>
    <w:p w14:paraId="5D01695D" w14:textId="65DE27D6" w:rsidR="00641CB1" w:rsidRPr="00895AA5" w:rsidRDefault="00641CB1" w:rsidP="00641CB1">
      <w:pPr>
        <w:rPr>
          <w:lang w:val="es-ES"/>
        </w:rPr>
      </w:pPr>
      <w:r w:rsidRPr="00895AA5">
        <w:rPr>
          <w:lang w:val="es-ES"/>
        </w:rPr>
        <w:t>En vez de tener solo un valor interno, tiene dos</w:t>
      </w:r>
      <w:r w:rsidR="00A14DA7">
        <w:rPr>
          <w:lang w:val="es-ES"/>
        </w:rPr>
        <w:t xml:space="preserve"> (nuevo </w:t>
      </w:r>
      <w:r w:rsidR="00A14DA7" w:rsidRPr="00A14DA7">
        <w:rPr>
          <w:b/>
          <w:bCs/>
          <w:lang w:val="es-ES"/>
        </w:rPr>
        <w:t>cell state</w:t>
      </w:r>
      <w:r w:rsidR="00A14DA7">
        <w:rPr>
          <w:lang w:val="es-ES"/>
        </w:rPr>
        <w:t>)</w:t>
      </w:r>
      <w:r w:rsidRPr="00895AA5">
        <w:rPr>
          <w:lang w:val="es-ES"/>
        </w:rPr>
        <w:t>, y cuatro</w:t>
      </w:r>
      <w:r w:rsidR="00A14DA7">
        <w:rPr>
          <w:lang w:val="es-ES"/>
        </w:rPr>
        <w:t>/tres</w:t>
      </w:r>
      <w:r w:rsidRPr="00895AA5">
        <w:rPr>
          <w:lang w:val="es-ES"/>
        </w:rPr>
        <w:t xml:space="preserve"> ‘gates’ para manipular la célula.</w:t>
      </w:r>
    </w:p>
    <w:p w14:paraId="1A340268" w14:textId="77777777" w:rsidR="001046DF" w:rsidRPr="00895AA5" w:rsidRDefault="001046DF" w:rsidP="001046DF">
      <w:pPr>
        <w:pStyle w:val="ListParagraph"/>
        <w:numPr>
          <w:ilvl w:val="0"/>
          <w:numId w:val="5"/>
        </w:numPr>
        <w:rPr>
          <w:lang w:val="es-ES"/>
        </w:rPr>
      </w:pPr>
      <w:r w:rsidRPr="00895AA5">
        <w:rPr>
          <w:lang w:val="es-ES"/>
        </w:rPr>
        <w:t xml:space="preserve">h … </w:t>
      </w:r>
      <w:r w:rsidRPr="00A14DA7">
        <w:rPr>
          <w:b/>
          <w:bCs/>
          <w:lang w:val="es-ES"/>
        </w:rPr>
        <w:t>internal state</w:t>
      </w:r>
    </w:p>
    <w:p w14:paraId="584D1FA7" w14:textId="77777777" w:rsidR="001046DF" w:rsidRPr="00895AA5" w:rsidRDefault="001046DF" w:rsidP="001046DF">
      <w:pPr>
        <w:pStyle w:val="ListParagraph"/>
        <w:numPr>
          <w:ilvl w:val="0"/>
          <w:numId w:val="5"/>
        </w:numPr>
        <w:rPr>
          <w:lang w:val="es-ES"/>
        </w:rPr>
      </w:pPr>
      <w:r w:rsidRPr="00895AA5">
        <w:rPr>
          <w:lang w:val="es-ES"/>
        </w:rPr>
        <w:t xml:space="preserve">c … </w:t>
      </w:r>
      <w:r w:rsidRPr="00A14DA7">
        <w:rPr>
          <w:b/>
          <w:bCs/>
          <w:lang w:val="es-ES"/>
        </w:rPr>
        <w:t>cell state</w:t>
      </w:r>
    </w:p>
    <w:p w14:paraId="21C43BA3" w14:textId="77777777" w:rsidR="001046DF" w:rsidRPr="00895AA5" w:rsidRDefault="001046DF" w:rsidP="001046DF">
      <w:pPr>
        <w:rPr>
          <w:lang w:val="es-ES"/>
        </w:rPr>
      </w:pPr>
    </w:p>
    <w:p w14:paraId="00309A42" w14:textId="77777777" w:rsidR="00895AA5" w:rsidRPr="00895AA5" w:rsidRDefault="001046DF" w:rsidP="00895AA5">
      <w:pPr>
        <w:pStyle w:val="ListParagraph"/>
        <w:numPr>
          <w:ilvl w:val="0"/>
          <w:numId w:val="5"/>
        </w:numPr>
        <w:rPr>
          <w:lang w:val="es-ES"/>
        </w:rPr>
      </w:pPr>
      <w:r w:rsidRPr="00895AA5">
        <w:rPr>
          <w:lang w:val="es-ES"/>
        </w:rPr>
        <w:t>f … forget gate (cuanto se olvida del valor c</w:t>
      </w:r>
      <w:r w:rsidRPr="00895AA5">
        <w:rPr>
          <w:vertAlign w:val="subscript"/>
          <w:lang w:val="es-ES"/>
        </w:rPr>
        <w:t xml:space="preserve">t-1 </w:t>
      </w:r>
      <w:r w:rsidRPr="00895AA5">
        <w:rPr>
          <w:lang w:val="es-ES"/>
        </w:rPr>
        <w:t>anterior</w:t>
      </w:r>
      <w:r w:rsidR="00895AA5" w:rsidRPr="00895AA5">
        <w:rPr>
          <w:lang w:val="es-ES"/>
        </w:rPr>
        <w:t>)</w:t>
      </w:r>
    </w:p>
    <w:p w14:paraId="639A98BC" w14:textId="65F19D9A" w:rsidR="001046DF" w:rsidRDefault="001046DF" w:rsidP="001046DF">
      <w:pPr>
        <w:pStyle w:val="ListParagraph"/>
        <w:numPr>
          <w:ilvl w:val="0"/>
          <w:numId w:val="5"/>
        </w:numPr>
        <w:rPr>
          <w:lang w:val="es-ES"/>
        </w:rPr>
      </w:pPr>
      <w:r w:rsidRPr="00895AA5">
        <w:rPr>
          <w:lang w:val="es-ES"/>
        </w:rPr>
        <w:t>i ... input gate (cuanto del input x efecto c)</w:t>
      </w:r>
    </w:p>
    <w:p w14:paraId="0138174F" w14:textId="0D40F79C" w:rsidR="002C4781" w:rsidRPr="002C4781" w:rsidRDefault="002C4781" w:rsidP="002C4781">
      <w:pPr>
        <w:pStyle w:val="ListParagraph"/>
        <w:numPr>
          <w:ilvl w:val="0"/>
          <w:numId w:val="5"/>
        </w:numPr>
        <w:rPr>
          <w:lang w:val="es-ES"/>
        </w:rPr>
      </w:pPr>
      <w:r w:rsidRPr="00895AA5">
        <w:rPr>
          <w:lang w:val="es-ES"/>
        </w:rPr>
        <w:t xml:space="preserve">g … </w:t>
      </w:r>
      <w:r>
        <w:rPr>
          <w:lang w:val="es-ES"/>
        </w:rPr>
        <w:t>similar a i, regla cuanto de tanh(x) llega a c</w:t>
      </w:r>
    </w:p>
    <w:p w14:paraId="3CE25E6F" w14:textId="77777777" w:rsidR="00895AA5" w:rsidRPr="00895AA5" w:rsidRDefault="00895AA5" w:rsidP="001046DF">
      <w:pPr>
        <w:pStyle w:val="ListParagraph"/>
        <w:numPr>
          <w:ilvl w:val="0"/>
          <w:numId w:val="5"/>
        </w:numPr>
        <w:rPr>
          <w:lang w:val="es-ES"/>
        </w:rPr>
      </w:pPr>
      <w:r w:rsidRPr="00895AA5">
        <w:rPr>
          <w:lang w:val="es-ES"/>
        </w:rPr>
        <w:t xml:space="preserve">o … output gate (cuanto del </w:t>
      </w:r>
      <w:r>
        <w:rPr>
          <w:lang w:val="es-ES"/>
        </w:rPr>
        <w:t xml:space="preserve">estado </w:t>
      </w:r>
      <w:r w:rsidRPr="00895AA5">
        <w:rPr>
          <w:lang w:val="es-ES"/>
        </w:rPr>
        <w:t>c se aplica al estado h)</w:t>
      </w:r>
    </w:p>
    <w:p w14:paraId="61285B66" w14:textId="77777777" w:rsidR="00895AA5" w:rsidRPr="00895AA5" w:rsidRDefault="00895AA5" w:rsidP="00895AA5">
      <w:pPr>
        <w:pStyle w:val="Heading2"/>
        <w:rPr>
          <w:lang w:val="es-ES"/>
        </w:rPr>
      </w:pPr>
      <w:r>
        <w:rPr>
          <w:lang w:val="es-ES"/>
        </w:rPr>
        <w:t>Gated Recurrent Unit (GRU)</w:t>
      </w:r>
    </w:p>
    <w:p w14:paraId="64473CAE" w14:textId="77777777" w:rsidR="00895AA5" w:rsidRDefault="00895AA5" w:rsidP="00895AA5">
      <w:pPr>
        <w:rPr>
          <w:lang w:val="es-ES"/>
        </w:rPr>
      </w:pPr>
      <w:r>
        <w:rPr>
          <w:lang w:val="es-ES"/>
        </w:rPr>
        <w:t xml:space="preserve">Parecido a </w:t>
      </w:r>
      <w:r w:rsidR="00932C61">
        <w:rPr>
          <w:lang w:val="es-ES"/>
        </w:rPr>
        <w:t>LSTM,</w:t>
      </w:r>
      <w:r>
        <w:rPr>
          <w:lang w:val="es-ES"/>
        </w:rPr>
        <w:t xml:space="preserve"> pero en vez de dos estados internos hay solo uno.</w:t>
      </w:r>
    </w:p>
    <w:p w14:paraId="1BEFDD3E" w14:textId="77777777" w:rsidR="00641CB1" w:rsidRDefault="00641CB1" w:rsidP="00641CB1">
      <w:pPr>
        <w:pStyle w:val="Heading2"/>
        <w:rPr>
          <w:lang w:val="es-ES"/>
        </w:rPr>
      </w:pPr>
      <w:r w:rsidRPr="00895AA5">
        <w:rPr>
          <w:lang w:val="es-ES"/>
        </w:rPr>
        <w:t>Modelos de Lenguajes</w:t>
      </w:r>
    </w:p>
    <w:p w14:paraId="5C075AEE" w14:textId="77777777" w:rsidR="00895AA5" w:rsidRDefault="00895AA5" w:rsidP="00895AA5">
      <w:pPr>
        <w:rPr>
          <w:lang w:val="es-ES"/>
        </w:rPr>
      </w:pPr>
      <w:r>
        <w:rPr>
          <w:lang w:val="es-ES"/>
        </w:rPr>
        <w:t xml:space="preserve">Un modelo de un lenguaje se utiliza para calcular la probabilidad de que una secuencia de letras o palabras es </w:t>
      </w:r>
      <w:r w:rsidR="00932C61">
        <w:rPr>
          <w:lang w:val="es-ES"/>
        </w:rPr>
        <w:t>valida</w:t>
      </w:r>
      <w:r>
        <w:rPr>
          <w:lang w:val="es-ES"/>
        </w:rPr>
        <w:t>. Se puede aplicar para elegir entre predicciones.</w:t>
      </w:r>
    </w:p>
    <w:p w14:paraId="21383A46" w14:textId="1BD05A14" w:rsidR="00E31E86" w:rsidRDefault="00FD3346" w:rsidP="00895AA5">
      <w:pPr>
        <w:rPr>
          <w:lang w:val="es-ES"/>
        </w:rPr>
      </w:pPr>
      <w:r>
        <w:rPr>
          <w:lang w:val="es-ES"/>
        </w:rPr>
        <w:t>Sistemas tradicionales generan el modelo basado en la distribución de palabras, pero son limitados, por el número de pasos a tras.</w:t>
      </w:r>
    </w:p>
    <w:p w14:paraId="35C58C06" w14:textId="77777777" w:rsidR="00E61D6F" w:rsidRDefault="00E61D6F">
      <w:pPr>
        <w:rPr>
          <w:rFonts w:asciiTheme="majorHAnsi" w:eastAsiaTheme="majorEastAsia" w:hAnsiTheme="majorHAnsi" w:cstheme="majorBidi"/>
          <w:color w:val="2F5496" w:themeColor="accent1" w:themeShade="BF"/>
          <w:sz w:val="32"/>
          <w:szCs w:val="32"/>
          <w:lang w:val="es-ES"/>
        </w:rPr>
      </w:pPr>
      <w:r>
        <w:rPr>
          <w:lang w:val="es-ES"/>
        </w:rPr>
        <w:br w:type="page"/>
      </w:r>
    </w:p>
    <w:p w14:paraId="68718027" w14:textId="1267DE3D" w:rsidR="002E1C03" w:rsidRPr="00E859F5" w:rsidRDefault="00E859F5" w:rsidP="00E859F5">
      <w:pPr>
        <w:pStyle w:val="Heading1"/>
        <w:numPr>
          <w:ilvl w:val="0"/>
          <w:numId w:val="4"/>
        </w:numPr>
        <w:rPr>
          <w:lang w:val="es-ES"/>
        </w:rPr>
      </w:pPr>
      <w:r w:rsidRPr="00C07125">
        <w:rPr>
          <w:noProof/>
          <w:lang w:val="es-ES"/>
        </w:rPr>
        <w:lastRenderedPageBreak/>
        <w:drawing>
          <wp:anchor distT="0" distB="0" distL="114300" distR="114300" simplePos="0" relativeHeight="251658249" behindDoc="1" locked="0" layoutInCell="1" allowOverlap="1" wp14:anchorId="5E7752D1" wp14:editId="54D53B89">
            <wp:simplePos x="0" y="0"/>
            <wp:positionH relativeFrom="column">
              <wp:posOffset>3895053</wp:posOffset>
            </wp:positionH>
            <wp:positionV relativeFrom="paragraph">
              <wp:posOffset>-104588</wp:posOffset>
            </wp:positionV>
            <wp:extent cx="2232025" cy="809625"/>
            <wp:effectExtent l="0" t="0" r="3175" b="3175"/>
            <wp:wrapNone/>
            <wp:docPr id="17" name="Imagen 17" descr="state &#10;s, &#10;reward &#10;Agent &#10;action &#10;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10;s, &#10;reward &#10;Agent &#10;action &#10;Environmen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20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9EA">
        <w:rPr>
          <w:lang w:val="es-ES"/>
        </w:rPr>
        <w:t>Deep Reinforcement Learning</w:t>
      </w:r>
    </w:p>
    <w:p w14:paraId="1A19D8C2" w14:textId="6A12BF40" w:rsidR="002E1C03" w:rsidRDefault="002E1C03" w:rsidP="002E1C03">
      <w:pPr>
        <w:rPr>
          <w:lang w:val="es-ES"/>
        </w:rPr>
      </w:pPr>
      <w:r>
        <w:rPr>
          <w:lang w:val="es-ES"/>
        </w:rPr>
        <w:t>Los componentes claves son</w:t>
      </w:r>
    </w:p>
    <w:p w14:paraId="324B8F7F" w14:textId="2A58BF56" w:rsidR="002E1C03" w:rsidRDefault="002E1C03" w:rsidP="002E1C03">
      <w:pPr>
        <w:pStyle w:val="ListParagraph"/>
        <w:numPr>
          <w:ilvl w:val="0"/>
          <w:numId w:val="5"/>
        </w:numPr>
        <w:rPr>
          <w:lang w:val="es-ES"/>
        </w:rPr>
      </w:pPr>
      <w:r>
        <w:rPr>
          <w:lang w:val="es-ES"/>
        </w:rPr>
        <w:t xml:space="preserve">Un </w:t>
      </w:r>
      <w:r w:rsidRPr="00E859F5">
        <w:rPr>
          <w:b/>
          <w:bCs/>
          <w:lang w:val="es-ES"/>
        </w:rPr>
        <w:t>agente</w:t>
      </w:r>
      <w:r>
        <w:rPr>
          <w:lang w:val="es-ES"/>
        </w:rPr>
        <w:t xml:space="preserve"> que puede actual</w:t>
      </w:r>
    </w:p>
    <w:p w14:paraId="44199DFC" w14:textId="0036F510" w:rsidR="002E1C03" w:rsidRDefault="002E1C03" w:rsidP="002E1C03">
      <w:pPr>
        <w:pStyle w:val="ListParagraph"/>
        <w:numPr>
          <w:ilvl w:val="0"/>
          <w:numId w:val="5"/>
        </w:numPr>
        <w:rPr>
          <w:lang w:val="es-ES"/>
        </w:rPr>
      </w:pPr>
      <w:r>
        <w:rPr>
          <w:lang w:val="es-ES"/>
        </w:rPr>
        <w:t xml:space="preserve">Un </w:t>
      </w:r>
      <w:r w:rsidRPr="00E859F5">
        <w:rPr>
          <w:b/>
          <w:bCs/>
          <w:lang w:val="es-ES"/>
        </w:rPr>
        <w:t>Ambiente</w:t>
      </w:r>
      <w:r>
        <w:rPr>
          <w:lang w:val="es-ES"/>
        </w:rPr>
        <w:t xml:space="preserve"> que evalúa las acciones de Agente y cambia el estado</w:t>
      </w:r>
    </w:p>
    <w:p w14:paraId="25A00C22" w14:textId="058ADB26" w:rsidR="002E1C03" w:rsidRDefault="002E1C03" w:rsidP="002E1C03">
      <w:pPr>
        <w:pStyle w:val="ListParagraph"/>
        <w:numPr>
          <w:ilvl w:val="0"/>
          <w:numId w:val="5"/>
        </w:numPr>
        <w:rPr>
          <w:lang w:val="es-ES"/>
        </w:rPr>
      </w:pPr>
      <w:r>
        <w:rPr>
          <w:lang w:val="es-ES"/>
        </w:rPr>
        <w:t xml:space="preserve">Una </w:t>
      </w:r>
      <w:r w:rsidRPr="00E859F5">
        <w:rPr>
          <w:b/>
          <w:bCs/>
          <w:lang w:val="es-ES"/>
        </w:rPr>
        <w:t>recompensa</w:t>
      </w:r>
      <w:r>
        <w:rPr>
          <w:lang w:val="es-ES"/>
        </w:rPr>
        <w:t xml:space="preserve"> en función de las acciones del agente</w:t>
      </w:r>
    </w:p>
    <w:p w14:paraId="39B0B320" w14:textId="77777777" w:rsidR="00E859F5" w:rsidRDefault="00E859F5" w:rsidP="00F7709C">
      <w:pPr>
        <w:pStyle w:val="Heading2"/>
        <w:rPr>
          <w:lang w:val="es-ES"/>
        </w:rPr>
      </w:pPr>
    </w:p>
    <w:p w14:paraId="12922505" w14:textId="2BA024CE" w:rsidR="00F7709C" w:rsidRDefault="00F7709C" w:rsidP="00F7709C">
      <w:pPr>
        <w:pStyle w:val="Heading2"/>
        <w:rPr>
          <w:lang w:val="es-ES"/>
        </w:rPr>
      </w:pPr>
      <w:r>
        <w:rPr>
          <w:lang w:val="es-ES"/>
        </w:rPr>
        <w:t>Markov Decision Processes</w:t>
      </w:r>
      <w:r w:rsidR="002E1C03">
        <w:rPr>
          <w:lang w:val="es-ES"/>
        </w:rPr>
        <w:t xml:space="preserve"> (MDP)</w:t>
      </w:r>
    </w:p>
    <w:p w14:paraId="4BF5CBED" w14:textId="2E7C08F8" w:rsidR="002E1C03" w:rsidRDefault="002E1C03" w:rsidP="002E1C03">
      <w:pPr>
        <w:rPr>
          <w:lang w:val="es-ES"/>
        </w:rPr>
      </w:pPr>
      <w:r>
        <w:rPr>
          <w:lang w:val="es-ES"/>
        </w:rPr>
        <w:t>Se modela como que define que conocer el estado actual es suficiente para decidir la acción optima en cada estado.</w:t>
      </w:r>
    </w:p>
    <w:p w14:paraId="6770DD3F" w14:textId="6FE49AD7" w:rsidR="000D40D7" w:rsidRDefault="000D40D7" w:rsidP="002E1C03">
      <w:pPr>
        <w:rPr>
          <w:lang w:val="es-ES"/>
        </w:rPr>
      </w:pPr>
    </w:p>
    <w:p w14:paraId="20CB3BAB" w14:textId="60F20C1F" w:rsidR="00F7709C" w:rsidRDefault="000D40D7" w:rsidP="00F7709C">
      <w:pPr>
        <w:rPr>
          <w:lang w:val="es-ES"/>
        </w:rPr>
      </w:pPr>
      <w:r>
        <w:rPr>
          <w:lang w:val="es-ES"/>
        </w:rPr>
        <w:t xml:space="preserve">El sistema esta definido por </w:t>
      </w:r>
      <w:r w:rsidR="00F7709C">
        <w:rPr>
          <w:lang w:val="es-ES"/>
        </w:rPr>
        <w:t xml:space="preserve">(S, A, Psa, </w:t>
      </w:r>
      <w:r w:rsidR="000E58AE" w:rsidRPr="000E58AE">
        <w:rPr>
          <w:lang w:val="es-ES"/>
        </w:rPr>
        <w:t>γ</w:t>
      </w:r>
      <w:r w:rsidR="000E58AE">
        <w:rPr>
          <w:lang w:val="es-ES"/>
        </w:rPr>
        <w:t>, R)</w:t>
      </w:r>
    </w:p>
    <w:p w14:paraId="268B33B0" w14:textId="1CD32F14" w:rsidR="000E58AE" w:rsidRPr="008B3AEA" w:rsidRDefault="000D40D7" w:rsidP="008B3AEA">
      <w:pPr>
        <w:pStyle w:val="ListParagraph"/>
        <w:numPr>
          <w:ilvl w:val="0"/>
          <w:numId w:val="7"/>
        </w:numPr>
        <w:rPr>
          <w:lang w:val="es-ES"/>
        </w:rPr>
      </w:pPr>
      <w:r w:rsidRPr="008B3AEA">
        <w:rPr>
          <w:lang w:val="es-ES"/>
        </w:rPr>
        <w:t>S … Estado</w:t>
      </w:r>
      <w:r w:rsidR="00384C02">
        <w:rPr>
          <w:lang w:val="es-ES"/>
        </w:rPr>
        <w:t>s</w:t>
      </w:r>
    </w:p>
    <w:p w14:paraId="0F7C13D5" w14:textId="256B5623" w:rsidR="000D40D7" w:rsidRPr="008B3AEA" w:rsidRDefault="000D40D7" w:rsidP="008B3AEA">
      <w:pPr>
        <w:pStyle w:val="ListParagraph"/>
        <w:numPr>
          <w:ilvl w:val="0"/>
          <w:numId w:val="7"/>
        </w:numPr>
        <w:rPr>
          <w:lang w:val="es-ES"/>
        </w:rPr>
      </w:pPr>
      <w:r w:rsidRPr="008B3AEA">
        <w:rPr>
          <w:lang w:val="es-ES"/>
        </w:rPr>
        <w:t>A … Action</w:t>
      </w:r>
      <w:r w:rsidR="00384C02">
        <w:rPr>
          <w:lang w:val="es-ES"/>
        </w:rPr>
        <w:t>es</w:t>
      </w:r>
    </w:p>
    <w:p w14:paraId="53A08A30" w14:textId="404D8365" w:rsidR="000D40D7" w:rsidRPr="008B3AEA" w:rsidRDefault="000D40D7" w:rsidP="008B3AEA">
      <w:pPr>
        <w:pStyle w:val="ListParagraph"/>
        <w:numPr>
          <w:ilvl w:val="0"/>
          <w:numId w:val="7"/>
        </w:numPr>
        <w:rPr>
          <w:lang w:val="es-ES"/>
        </w:rPr>
      </w:pPr>
      <w:r w:rsidRPr="008B3AEA">
        <w:rPr>
          <w:lang w:val="es-ES"/>
        </w:rPr>
        <w:t>Psa … La probabilidad de llegar al estado s con la acción a</w:t>
      </w:r>
    </w:p>
    <w:p w14:paraId="5C37AD7A" w14:textId="16586A21" w:rsidR="000E58AE" w:rsidRPr="008B3AEA" w:rsidRDefault="000E58AE" w:rsidP="008B3AEA">
      <w:pPr>
        <w:pStyle w:val="ListParagraph"/>
        <w:numPr>
          <w:ilvl w:val="0"/>
          <w:numId w:val="7"/>
        </w:numPr>
        <w:rPr>
          <w:lang w:val="es-ES"/>
        </w:rPr>
      </w:pPr>
      <w:r w:rsidRPr="008B3AEA">
        <w:rPr>
          <w:lang w:val="es-ES"/>
        </w:rPr>
        <w:t>γ</w:t>
      </w:r>
      <w:r w:rsidR="000D40D7" w:rsidRPr="008B3AEA">
        <w:rPr>
          <w:lang w:val="es-ES"/>
        </w:rPr>
        <w:t xml:space="preserve"> …</w:t>
      </w:r>
      <w:r w:rsidRPr="008B3AEA">
        <w:rPr>
          <w:lang w:val="es-ES"/>
        </w:rPr>
        <w:t xml:space="preserve"> es el</w:t>
      </w:r>
      <w:r w:rsidRPr="008B3AEA">
        <w:rPr>
          <w:lang w:val="es-US"/>
        </w:rPr>
        <w:t> </w:t>
      </w:r>
      <w:r w:rsidRPr="008B3AEA">
        <w:rPr>
          <w:b/>
          <w:bCs/>
          <w:i/>
          <w:iCs/>
          <w:lang w:val="es-US"/>
        </w:rPr>
        <w:t>discount factor</w:t>
      </w:r>
      <w:r w:rsidR="00125A4C" w:rsidRPr="008B3AEA">
        <w:rPr>
          <w:lang w:val="es-ES"/>
        </w:rPr>
        <w:t xml:space="preserve"> (cuanto nos vale una recompensa futura)</w:t>
      </w:r>
    </w:p>
    <w:p w14:paraId="313EC376" w14:textId="3246A65A" w:rsidR="006D31EC" w:rsidRPr="008B3AEA" w:rsidRDefault="00125A4C" w:rsidP="008B3AEA">
      <w:pPr>
        <w:pStyle w:val="ListParagraph"/>
        <w:numPr>
          <w:ilvl w:val="0"/>
          <w:numId w:val="7"/>
        </w:numPr>
        <w:rPr>
          <w:lang w:val="es-ES"/>
        </w:rPr>
      </w:pPr>
      <w:r w:rsidRPr="00CE1585">
        <w:rPr>
          <w:noProof/>
          <w:lang w:val="es-ES"/>
        </w:rPr>
        <w:drawing>
          <wp:anchor distT="0" distB="0" distL="114300" distR="114300" simplePos="0" relativeHeight="251658247" behindDoc="1" locked="0" layoutInCell="1" allowOverlap="1" wp14:anchorId="7C04B2FC" wp14:editId="707ECA46">
            <wp:simplePos x="0" y="0"/>
            <wp:positionH relativeFrom="column">
              <wp:posOffset>3787401</wp:posOffset>
            </wp:positionH>
            <wp:positionV relativeFrom="paragraph">
              <wp:posOffset>35672</wp:posOffset>
            </wp:positionV>
            <wp:extent cx="2169160" cy="639445"/>
            <wp:effectExtent l="0" t="0" r="2540" b="0"/>
            <wp:wrapNone/>
            <wp:docPr id="19" name="Imagen 19" descr="V r (s) = E Eltrtlso = s, T &#10;t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r (s) = E Eltrtlso = s, T &#10;t20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9160"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0D7" w:rsidRPr="008B3AEA">
        <w:rPr>
          <w:lang w:val="es-ES"/>
        </w:rPr>
        <w:t>R … la función de recompensa</w:t>
      </w:r>
    </w:p>
    <w:p w14:paraId="61B1D4F1" w14:textId="6B9E4840" w:rsidR="000D40D7" w:rsidRDefault="000D40D7" w:rsidP="00F7709C">
      <w:pPr>
        <w:rPr>
          <w:lang w:val="es-ES"/>
        </w:rPr>
      </w:pPr>
    </w:p>
    <w:p w14:paraId="15C0D937" w14:textId="2144B235" w:rsidR="00146658" w:rsidRDefault="00B63EF1" w:rsidP="00125A4C">
      <w:pPr>
        <w:pStyle w:val="Heading2"/>
        <w:rPr>
          <w:lang w:val="es-ES"/>
        </w:rPr>
      </w:pPr>
      <w:r>
        <w:rPr>
          <w:lang w:val="es-ES"/>
        </w:rPr>
        <w:t>Función del valor</w:t>
      </w:r>
    </w:p>
    <w:p w14:paraId="4E87EEB6" w14:textId="605322F0" w:rsidR="006D31EC" w:rsidRDefault="00125A4C" w:rsidP="006D31EC">
      <w:pPr>
        <w:rPr>
          <w:lang w:val="es-ES_tradnl"/>
        </w:rPr>
      </w:pPr>
      <w:r w:rsidRPr="00125A4C">
        <w:rPr>
          <w:noProof/>
          <w:lang w:val="es-ES_tradnl"/>
        </w:rPr>
        <w:drawing>
          <wp:anchor distT="0" distB="0" distL="114300" distR="114300" simplePos="0" relativeHeight="251658248" behindDoc="1" locked="0" layoutInCell="1" allowOverlap="1" wp14:anchorId="3F5FE9BF" wp14:editId="094F149C">
            <wp:simplePos x="0" y="0"/>
            <wp:positionH relativeFrom="column">
              <wp:posOffset>2935231</wp:posOffset>
            </wp:positionH>
            <wp:positionV relativeFrom="paragraph">
              <wp:posOffset>112507</wp:posOffset>
            </wp:positionV>
            <wp:extent cx="3060700" cy="6985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60700" cy="698500"/>
                    </a:xfrm>
                    <a:prstGeom prst="rect">
                      <a:avLst/>
                    </a:prstGeom>
                  </pic:spPr>
                </pic:pic>
              </a:graphicData>
            </a:graphic>
            <wp14:sizeRelH relativeFrom="page">
              <wp14:pctWidth>0</wp14:pctWidth>
            </wp14:sizeRelH>
            <wp14:sizeRelV relativeFrom="page">
              <wp14:pctHeight>0</wp14:pctHeight>
            </wp14:sizeRelV>
          </wp:anchor>
        </w:drawing>
      </w:r>
      <w:r w:rsidR="006D31EC" w:rsidRPr="006D31EC">
        <w:rPr>
          <w:b/>
          <w:bCs/>
          <w:lang w:val="es-ES_tradnl"/>
        </w:rPr>
        <w:t>Value function</w:t>
      </w:r>
      <w:r w:rsidR="006D31EC" w:rsidRPr="006D31EC">
        <w:rPr>
          <w:lang w:val="es-ES_tradnl"/>
        </w:rPr>
        <w:t>: Calcular el valor de un estado</w:t>
      </w:r>
    </w:p>
    <w:p w14:paraId="46AAB2F3" w14:textId="3DD2F022" w:rsidR="00CE1585" w:rsidRPr="006D31EC" w:rsidRDefault="00CE1585" w:rsidP="006D31EC">
      <w:pPr>
        <w:rPr>
          <w:lang w:val="es-ES_tradnl"/>
        </w:rPr>
      </w:pPr>
      <w:r w:rsidRPr="00CE1585">
        <w:rPr>
          <w:lang w:val="es-ES"/>
        </w:rPr>
        <w:fldChar w:fldCharType="begin"/>
      </w:r>
      <w:r w:rsidRPr="00CE1585">
        <w:rPr>
          <w:lang w:val="es-ES"/>
        </w:rPr>
        <w:instrText xml:space="preserve"> INCLUDEPICTURE "/var/folders/7d/dp15r6zd5yd0mw8wsbjgf3vc0000gs/T/com.microsoft.Word/WebArchiveCopyPasteTempFiles/cid83D62FE8-5A82-C64F-8731-8EBC0F81CADA.png" \* MERGEFORMATINET </w:instrText>
      </w:r>
      <w:r w:rsidRPr="00CE1585">
        <w:rPr>
          <w:lang w:val="es-ES"/>
        </w:rPr>
        <w:fldChar w:fldCharType="end"/>
      </w:r>
    </w:p>
    <w:p w14:paraId="4FDD88C5" w14:textId="5BE1D532" w:rsidR="006D31EC" w:rsidRPr="006D31EC" w:rsidRDefault="006D31EC" w:rsidP="006D31EC">
      <w:pPr>
        <w:rPr>
          <w:lang w:val="es-ES_tradnl"/>
        </w:rPr>
      </w:pPr>
      <w:r w:rsidRPr="006D31EC">
        <w:rPr>
          <w:b/>
          <w:bCs/>
          <w:lang w:val="es-ES_tradnl"/>
        </w:rPr>
        <w:t>Q-value function</w:t>
      </w:r>
      <w:r w:rsidRPr="006D31EC">
        <w:rPr>
          <w:lang w:val="es-ES_tradnl"/>
        </w:rPr>
        <w:t>: Estado + Acción</w:t>
      </w:r>
      <w:r w:rsidR="00125A4C" w:rsidRPr="00CA1C5F">
        <w:rPr>
          <w:noProof/>
          <w:lang w:val="es-US"/>
        </w:rPr>
        <w:t xml:space="preserve"> </w:t>
      </w:r>
    </w:p>
    <w:p w14:paraId="00D4C071" w14:textId="77777777" w:rsidR="006D31EC" w:rsidRPr="006D31EC" w:rsidRDefault="006D31EC" w:rsidP="006D31EC">
      <w:pPr>
        <w:rPr>
          <w:lang w:val="es-ES_tradnl"/>
        </w:rPr>
      </w:pPr>
      <w:r w:rsidRPr="006D31EC">
        <w:rPr>
          <w:lang w:val="es-ES_tradnl"/>
        </w:rPr>
        <w:t> </w:t>
      </w:r>
    </w:p>
    <w:p w14:paraId="78299164" w14:textId="76A7BBB8" w:rsidR="006D31EC" w:rsidRDefault="006D31EC" w:rsidP="00F7709C">
      <w:pPr>
        <w:rPr>
          <w:lang w:val="es-ES_tradnl"/>
        </w:rPr>
      </w:pPr>
      <w:r w:rsidRPr="006D31EC">
        <w:rPr>
          <w:lang w:val="es-ES_tradnl"/>
        </w:rPr>
        <w:t>Q*(s, a) nos dice que acción hay que elegir en el estado s, para maximizar la recompensa total.</w:t>
      </w:r>
    </w:p>
    <w:p w14:paraId="681864B8" w14:textId="77777777" w:rsidR="00E550B2" w:rsidRDefault="00E550B2" w:rsidP="00E859F5">
      <w:pPr>
        <w:pStyle w:val="Heading2"/>
        <w:rPr>
          <w:lang w:val="es-ES_tradnl"/>
        </w:rPr>
      </w:pPr>
    </w:p>
    <w:p w14:paraId="1A590263" w14:textId="2B61F59D" w:rsidR="006D31EC" w:rsidRPr="006D31EC" w:rsidRDefault="006D31EC" w:rsidP="00E859F5">
      <w:pPr>
        <w:pStyle w:val="Heading2"/>
        <w:rPr>
          <w:lang w:val="es-ES_tradnl"/>
        </w:rPr>
      </w:pPr>
      <w:r w:rsidRPr="006D31EC">
        <w:rPr>
          <w:lang w:val="es-ES_tradnl"/>
        </w:rPr>
        <w:t xml:space="preserve">Ecuación de Bellman </w:t>
      </w:r>
    </w:p>
    <w:p w14:paraId="63BD5007" w14:textId="77777777" w:rsidR="006D31EC" w:rsidRPr="006D31EC" w:rsidRDefault="006D31EC" w:rsidP="006D31EC">
      <w:pPr>
        <w:rPr>
          <w:lang w:val="es-ES_tradnl"/>
        </w:rPr>
      </w:pPr>
      <w:r w:rsidRPr="006D31EC">
        <w:rPr>
          <w:lang w:val="es-ES_tradnl"/>
        </w:rPr>
        <w:t>La ecuación de Bellman es un algoritmo iterativo (dinámico) que permite calcular Q*.</w:t>
      </w:r>
    </w:p>
    <w:p w14:paraId="70B401FE" w14:textId="77777777" w:rsidR="006D31EC" w:rsidRPr="006D31EC" w:rsidRDefault="006D31EC" w:rsidP="006D31EC">
      <w:pPr>
        <w:rPr>
          <w:lang w:val="es-ES_tradnl"/>
        </w:rPr>
      </w:pPr>
      <w:r w:rsidRPr="006D31EC">
        <w:rPr>
          <w:lang w:val="es-ES_tradnl"/>
        </w:rPr>
        <w:t> </w:t>
      </w:r>
    </w:p>
    <w:p w14:paraId="44BD6B3A" w14:textId="7C3798CF" w:rsidR="006D31EC" w:rsidRPr="006D31EC" w:rsidRDefault="006D31EC" w:rsidP="006D31EC">
      <w:pPr>
        <w:rPr>
          <w:lang w:val="es-ES_tradnl"/>
        </w:rPr>
      </w:pPr>
      <w:r w:rsidRPr="006D31EC">
        <w:rPr>
          <w:lang w:val="es-ES_tradnl"/>
        </w:rPr>
        <w:t xml:space="preserve">Aplicando Bellmann se hace </w:t>
      </w:r>
      <w:r w:rsidRPr="006D31EC">
        <w:rPr>
          <w:b/>
          <w:bCs/>
          <w:lang w:val="es-ES_tradnl"/>
        </w:rPr>
        <w:t>"Value iteration"</w:t>
      </w:r>
      <w:r w:rsidR="001B79C0">
        <w:rPr>
          <w:lang w:val="es-ES_tradnl"/>
        </w:rPr>
        <w:t>,</w:t>
      </w:r>
      <w:r w:rsidRPr="006D31EC">
        <w:rPr>
          <w:lang w:val="es-ES_tradnl"/>
        </w:rPr>
        <w:t xml:space="preserve"> que es el proceso de calcular Q*, calculando todos los posibles Q(s, a).</w:t>
      </w:r>
    </w:p>
    <w:p w14:paraId="6688DBB7" w14:textId="77777777" w:rsidR="00E550B2" w:rsidRDefault="00E550B2" w:rsidP="006D31EC">
      <w:pPr>
        <w:rPr>
          <w:lang w:val="es-ES_tradnl"/>
        </w:rPr>
      </w:pPr>
    </w:p>
    <w:p w14:paraId="4C2B0AD0" w14:textId="3DA46379" w:rsidR="006D31EC" w:rsidRDefault="006D31EC" w:rsidP="006D31EC">
      <w:pPr>
        <w:rPr>
          <w:lang w:val="es-ES_tradnl"/>
        </w:rPr>
      </w:pPr>
      <w:r w:rsidRPr="006D31EC">
        <w:rPr>
          <w:lang w:val="es-ES_tradnl"/>
        </w:rPr>
        <w:t>Para cada problema real, el número de combinaciones (s, a) es computacionalmente intratable.</w:t>
      </w:r>
    </w:p>
    <w:p w14:paraId="557A53E4" w14:textId="77777777" w:rsidR="00E550B2" w:rsidRPr="006D31EC" w:rsidRDefault="00E550B2" w:rsidP="006D31EC">
      <w:pPr>
        <w:rPr>
          <w:lang w:val="es-ES_tradnl"/>
        </w:rPr>
      </w:pPr>
    </w:p>
    <w:p w14:paraId="2A4AB2CB" w14:textId="77777777" w:rsidR="006D31EC" w:rsidRPr="006D31EC" w:rsidRDefault="006D31EC" w:rsidP="001B79C0">
      <w:pPr>
        <w:pStyle w:val="Heading2"/>
        <w:rPr>
          <w:lang w:val="es-ES_tradnl"/>
        </w:rPr>
      </w:pPr>
      <w:r w:rsidRPr="006D31EC">
        <w:rPr>
          <w:lang w:val="es-ES_tradnl"/>
        </w:rPr>
        <w:t>Deep Q-Learning</w:t>
      </w:r>
    </w:p>
    <w:p w14:paraId="0EB9D870" w14:textId="77777777" w:rsidR="006D31EC" w:rsidRPr="006D31EC" w:rsidRDefault="006D31EC" w:rsidP="006D31EC">
      <w:pPr>
        <w:rPr>
          <w:lang w:val="es-ES_tradnl"/>
        </w:rPr>
      </w:pPr>
      <w:r w:rsidRPr="006D31EC">
        <w:rPr>
          <w:lang w:val="es-ES_tradnl"/>
        </w:rPr>
        <w:t>En vez de calcular Q(s, a) se utiliza una red neuronal para aproximar la función. Esta aproximación se utiliza en la ecuación Bellman.</w:t>
      </w:r>
    </w:p>
    <w:p w14:paraId="28FD5DEA" w14:textId="662B4968" w:rsidR="006D31EC" w:rsidRDefault="00E550B2" w:rsidP="00F7709C">
      <w:pPr>
        <w:rPr>
          <w:lang w:val="es-ES_tradnl"/>
        </w:rPr>
      </w:pPr>
      <w:r w:rsidRPr="00DD6B26">
        <w:rPr>
          <w:noProof/>
          <w:lang w:val="es-ES_tradnl"/>
        </w:rPr>
        <w:drawing>
          <wp:anchor distT="0" distB="0" distL="114300" distR="114300" simplePos="0" relativeHeight="251658250" behindDoc="1" locked="0" layoutInCell="1" allowOverlap="1" wp14:anchorId="4CEF9936" wp14:editId="640E34E6">
            <wp:simplePos x="0" y="0"/>
            <wp:positionH relativeFrom="column">
              <wp:posOffset>1492399</wp:posOffset>
            </wp:positionH>
            <wp:positionV relativeFrom="paragraph">
              <wp:posOffset>88190</wp:posOffset>
            </wp:positionV>
            <wp:extent cx="3975100" cy="4572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75100" cy="457200"/>
                    </a:xfrm>
                    <a:prstGeom prst="rect">
                      <a:avLst/>
                    </a:prstGeom>
                  </pic:spPr>
                </pic:pic>
              </a:graphicData>
            </a:graphic>
            <wp14:sizeRelH relativeFrom="page">
              <wp14:pctWidth>0</wp14:pctWidth>
            </wp14:sizeRelH>
            <wp14:sizeRelV relativeFrom="page">
              <wp14:pctHeight>0</wp14:pctHeight>
            </wp14:sizeRelV>
          </wp:anchor>
        </w:drawing>
      </w:r>
    </w:p>
    <w:p w14:paraId="0DE1886B" w14:textId="49818FB8" w:rsidR="00DD6B26" w:rsidRDefault="00DD6B26" w:rsidP="00F7709C">
      <w:pPr>
        <w:rPr>
          <w:lang w:val="es-ES_tradnl"/>
        </w:rPr>
      </w:pPr>
      <w:r>
        <w:rPr>
          <w:lang w:val="es-ES_tradnl"/>
        </w:rPr>
        <w:t>Ecuacuión de Bellman</w:t>
      </w:r>
    </w:p>
    <w:p w14:paraId="340FEDAF" w14:textId="013E5BA2" w:rsidR="00DD6B26" w:rsidRDefault="00DD6B26" w:rsidP="00F7709C">
      <w:pPr>
        <w:rPr>
          <w:lang w:val="es-ES_tradnl"/>
        </w:rPr>
      </w:pPr>
    </w:p>
    <w:p w14:paraId="38F14352" w14:textId="7E1E3D9A" w:rsidR="00CA1C5F" w:rsidRDefault="00CA1C5F">
      <w:pPr>
        <w:rPr>
          <w:lang w:val="es-ES_tradnl"/>
        </w:rPr>
      </w:pPr>
      <w:r>
        <w:rPr>
          <w:lang w:val="es-ES_tradnl"/>
        </w:rPr>
        <w:br w:type="page"/>
      </w:r>
    </w:p>
    <w:p w14:paraId="692E27CA" w14:textId="6DF566B2" w:rsidR="00DD6B26" w:rsidRDefault="00CA1C5F" w:rsidP="00CA1C5F">
      <w:pPr>
        <w:pStyle w:val="Heading1"/>
        <w:numPr>
          <w:ilvl w:val="0"/>
          <w:numId w:val="4"/>
        </w:numPr>
        <w:rPr>
          <w:lang w:val="es-ES_tradnl"/>
        </w:rPr>
      </w:pPr>
      <w:r>
        <w:rPr>
          <w:lang w:val="es-ES_tradnl"/>
        </w:rPr>
        <w:lastRenderedPageBreak/>
        <w:t>DL en el ámbito de Big Data</w:t>
      </w:r>
    </w:p>
    <w:p w14:paraId="2B9870F2" w14:textId="614945D7" w:rsidR="00FB4DF5" w:rsidRDefault="00FB4DF5" w:rsidP="00FB4DF5">
      <w:pPr>
        <w:rPr>
          <w:lang w:val="es-ES_tradnl"/>
        </w:rPr>
      </w:pPr>
      <w:r>
        <w:rPr>
          <w:lang w:val="es-ES_tradnl"/>
        </w:rPr>
        <w:t xml:space="preserve">Las redes modernas cada vez son más profundas y necesitan más datos de entrenamiento. Los avances de DL siguen por hacer cálculos con </w:t>
      </w:r>
      <w:r w:rsidRPr="00FB4DF5">
        <w:rPr>
          <w:b/>
          <w:bCs/>
          <w:lang w:val="es-ES_tradnl"/>
        </w:rPr>
        <w:t>GPU’s</w:t>
      </w:r>
      <w:r>
        <w:rPr>
          <w:lang w:val="es-ES_tradnl"/>
        </w:rPr>
        <w:t xml:space="preserve"> y </w:t>
      </w:r>
      <w:r w:rsidRPr="00FB4DF5">
        <w:rPr>
          <w:b/>
          <w:bCs/>
          <w:lang w:val="es-ES_tradnl"/>
        </w:rPr>
        <w:t>Entrenamiento distribuido</w:t>
      </w:r>
      <w:r>
        <w:rPr>
          <w:lang w:val="es-ES_tradnl"/>
        </w:rPr>
        <w:t>.</w:t>
      </w:r>
    </w:p>
    <w:p w14:paraId="18597D33" w14:textId="241B8D78" w:rsidR="00FB4DF5" w:rsidRDefault="00FB4DF5" w:rsidP="00FB4DF5">
      <w:pPr>
        <w:pStyle w:val="Heading1"/>
        <w:rPr>
          <w:lang w:val="es-ES_tradnl"/>
        </w:rPr>
      </w:pPr>
      <w:r>
        <w:rPr>
          <w:lang w:val="es-ES_tradnl"/>
        </w:rPr>
        <w:t>GPU</w:t>
      </w:r>
    </w:p>
    <w:p w14:paraId="500F0238" w14:textId="55E95550" w:rsidR="00FB4DF5" w:rsidRDefault="00FB4DF5" w:rsidP="00FB4DF5">
      <w:pPr>
        <w:rPr>
          <w:lang w:val="es-ES_tradnl"/>
        </w:rPr>
      </w:pPr>
      <w:r>
        <w:rPr>
          <w:lang w:val="es-ES_tradnl"/>
        </w:rPr>
        <w:t>Los GPU’s como hardware especializado tiene los siguiente aventajes</w:t>
      </w:r>
    </w:p>
    <w:p w14:paraId="57277E38" w14:textId="2050B2BA" w:rsidR="00FB4DF5" w:rsidRDefault="00FB4DF5" w:rsidP="00FB4DF5">
      <w:pPr>
        <w:pStyle w:val="ListParagraph"/>
        <w:numPr>
          <w:ilvl w:val="0"/>
          <w:numId w:val="7"/>
        </w:numPr>
        <w:rPr>
          <w:lang w:val="es-ES_tradnl"/>
        </w:rPr>
      </w:pPr>
      <w:r w:rsidRPr="00FB4DF5">
        <w:rPr>
          <w:b/>
          <w:bCs/>
          <w:lang w:val="es-ES_tradnl"/>
        </w:rPr>
        <w:t>Muchos núcleos</w:t>
      </w:r>
      <w:r>
        <w:rPr>
          <w:lang w:val="es-ES_tradnl"/>
        </w:rPr>
        <w:t>: Permite algoritmos paralelos de gran escala</w:t>
      </w:r>
    </w:p>
    <w:p w14:paraId="7971D65D" w14:textId="52E54909" w:rsidR="00FB4DF5" w:rsidRDefault="00FB4DF5" w:rsidP="00FB4DF5">
      <w:pPr>
        <w:pStyle w:val="ListParagraph"/>
        <w:numPr>
          <w:ilvl w:val="0"/>
          <w:numId w:val="7"/>
        </w:numPr>
        <w:rPr>
          <w:lang w:val="es-ES_tradnl"/>
        </w:rPr>
      </w:pPr>
      <w:r w:rsidRPr="00FB4DF5">
        <w:rPr>
          <w:b/>
          <w:bCs/>
          <w:lang w:val="es-ES_tradnl"/>
        </w:rPr>
        <w:t>Mucha memoria en el circuito</w:t>
      </w:r>
      <w:r>
        <w:rPr>
          <w:lang w:val="es-ES_tradnl"/>
        </w:rPr>
        <w:t>: Una ancha de banda alta para cargar los datos de entrenamiento</w:t>
      </w:r>
    </w:p>
    <w:p w14:paraId="412FB257" w14:textId="793F6C00" w:rsidR="00FB4DF5" w:rsidRDefault="00FB4DF5" w:rsidP="00FB4DF5">
      <w:pPr>
        <w:rPr>
          <w:lang w:val="es-ES_tradnl"/>
        </w:rPr>
      </w:pPr>
    </w:p>
    <w:p w14:paraId="707FAFE0" w14:textId="77777777" w:rsidR="00D71B63" w:rsidRPr="00D71B63" w:rsidRDefault="00D71B63" w:rsidP="00D71B63">
      <w:pPr>
        <w:rPr>
          <w:rFonts w:ascii="Calibri" w:eastAsia="Times New Roman" w:hAnsi="Calibri" w:cs="Times New Roman"/>
          <w:color w:val="333333"/>
          <w:sz w:val="22"/>
          <w:szCs w:val="22"/>
          <w:lang w:val="es-ES" w:eastAsia="es-ES_tradnl"/>
        </w:rPr>
      </w:pPr>
      <w:r w:rsidRPr="00D71B63">
        <w:rPr>
          <w:rFonts w:ascii="Calibri" w:eastAsia="Times New Roman" w:hAnsi="Calibri" w:cs="Times New Roman"/>
          <w:b/>
          <w:bCs/>
          <w:color w:val="333333"/>
          <w:sz w:val="22"/>
          <w:szCs w:val="22"/>
          <w:lang w:val="es-ES" w:eastAsia="es-ES_tradnl"/>
        </w:rPr>
        <w:t>CUDA</w:t>
      </w:r>
      <w:r w:rsidRPr="00D71B63">
        <w:rPr>
          <w:rFonts w:ascii="Calibri" w:eastAsia="Times New Roman" w:hAnsi="Calibri" w:cs="Times New Roman"/>
          <w:color w:val="333333"/>
          <w:sz w:val="22"/>
          <w:szCs w:val="22"/>
          <w:lang w:val="es-ES" w:eastAsia="es-ES_tradnl"/>
        </w:rPr>
        <w:t>: una plataforma de desarrollo para computación paralela con GPU</w:t>
      </w:r>
    </w:p>
    <w:p w14:paraId="111F4738" w14:textId="7EFB29B5" w:rsidR="00D71B63" w:rsidRPr="00D71B63" w:rsidRDefault="00D71B63" w:rsidP="00FB4DF5">
      <w:pPr>
        <w:rPr>
          <w:rFonts w:ascii="Calibri" w:eastAsia="Times New Roman" w:hAnsi="Calibri" w:cs="Times New Roman"/>
          <w:color w:val="333333"/>
          <w:sz w:val="22"/>
          <w:szCs w:val="22"/>
          <w:lang w:val="es-ES" w:eastAsia="es-ES_tradnl"/>
        </w:rPr>
      </w:pPr>
      <w:r w:rsidRPr="00D71B63">
        <w:rPr>
          <w:rFonts w:ascii="Calibri" w:eastAsia="Times New Roman" w:hAnsi="Calibri" w:cs="Times New Roman"/>
          <w:b/>
          <w:bCs/>
          <w:color w:val="333333"/>
          <w:sz w:val="22"/>
          <w:szCs w:val="22"/>
          <w:lang w:val="es-ES" w:eastAsia="es-ES_tradnl"/>
        </w:rPr>
        <w:t>cuDNN</w:t>
      </w:r>
      <w:r w:rsidRPr="00D71B63">
        <w:rPr>
          <w:rFonts w:ascii="Calibri" w:eastAsia="Times New Roman" w:hAnsi="Calibri" w:cs="Times New Roman"/>
          <w:color w:val="333333"/>
          <w:sz w:val="22"/>
          <w:szCs w:val="22"/>
          <w:lang w:val="es-ES" w:eastAsia="es-ES_tradnl"/>
        </w:rPr>
        <w:t>: una liberia CUDA que implementa primitivas altamente optimizadas para el entrenamiento de redes neuronales profunda</w:t>
      </w:r>
    </w:p>
    <w:p w14:paraId="45A09939" w14:textId="0A401A0F" w:rsidR="00FB4DF5" w:rsidRDefault="00FB4DF5" w:rsidP="00FB4DF5">
      <w:pPr>
        <w:pStyle w:val="Heading1"/>
        <w:rPr>
          <w:lang w:val="es-ES_tradnl"/>
        </w:rPr>
      </w:pPr>
      <w:r>
        <w:rPr>
          <w:lang w:val="es-ES_tradnl"/>
        </w:rPr>
        <w:t>Entrenamiento distribuido</w:t>
      </w:r>
    </w:p>
    <w:p w14:paraId="58346F1D" w14:textId="41C00711" w:rsidR="00FB4DF5" w:rsidRDefault="00714721" w:rsidP="00FB4DF5">
      <w:pPr>
        <w:rPr>
          <w:lang w:val="es-ES_tradnl"/>
        </w:rPr>
      </w:pPr>
      <w:r>
        <w:rPr>
          <w:lang w:val="es-ES_tradnl"/>
        </w:rPr>
        <w:t>Se necesita un entrenamiento distribuido en el caso que los datos de entrenamiento no caben en un</w:t>
      </w:r>
      <w:r w:rsidR="00C0149E">
        <w:rPr>
          <w:lang w:val="es-ES_tradnl"/>
        </w:rPr>
        <w:t>a</w:t>
      </w:r>
      <w:r>
        <w:rPr>
          <w:lang w:val="es-ES_tradnl"/>
        </w:rPr>
        <w:t xml:space="preserve"> única máquina o que hay </w:t>
      </w:r>
      <w:r w:rsidR="00C0149E">
        <w:rPr>
          <w:lang w:val="es-ES_tradnl"/>
        </w:rPr>
        <w:t>múltiples máquinas</w:t>
      </w:r>
      <w:r>
        <w:rPr>
          <w:lang w:val="es-ES_tradnl"/>
        </w:rPr>
        <w:t xml:space="preserve"> </w:t>
      </w:r>
      <w:r w:rsidR="00C0149E">
        <w:rPr>
          <w:lang w:val="es-ES_tradnl"/>
        </w:rPr>
        <w:t>disponibles.</w:t>
      </w:r>
    </w:p>
    <w:p w14:paraId="149B0A19" w14:textId="3685A213" w:rsidR="00C0149E" w:rsidRDefault="00BA3FF3" w:rsidP="00FB4DF5">
      <w:pPr>
        <w:rPr>
          <w:lang w:val="es-ES_tradnl"/>
        </w:rPr>
      </w:pPr>
      <w:r>
        <w:rPr>
          <w:rFonts w:ascii="Calibri" w:hAnsi="Calibri" w:cs="Calibri"/>
          <w:sz w:val="22"/>
          <w:szCs w:val="22"/>
          <w:lang w:val="es-ES"/>
        </w:rPr>
        <w:fldChar w:fldCharType="begin"/>
      </w:r>
      <w:r>
        <w:rPr>
          <w:rFonts w:ascii="Calibri" w:hAnsi="Calibri" w:cs="Calibri"/>
          <w:sz w:val="22"/>
          <w:szCs w:val="22"/>
          <w:lang w:val="es-ES"/>
        </w:rPr>
        <w:instrText xml:space="preserve"> INCLUDEPICTURE "/var/folders/7d/dp15r6zd5yd0mw8wsbjgf3vc0000gs/T/com.microsoft.Word/WebArchiveCopyPasteTempFiles/cid2072D74E-43FB-564C-AF19-0D00C78665BE.png" \* MERGEFORMATINET </w:instrText>
      </w:r>
      <w:r>
        <w:rPr>
          <w:rFonts w:ascii="Calibri" w:hAnsi="Calibri" w:cs="Calibri"/>
          <w:sz w:val="22"/>
          <w:szCs w:val="22"/>
          <w:lang w:val="es-ES"/>
        </w:rPr>
        <w:fldChar w:fldCharType="end"/>
      </w:r>
    </w:p>
    <w:p w14:paraId="683BC349" w14:textId="4DB1C13E" w:rsidR="00C0149E" w:rsidRDefault="00BA3FF3" w:rsidP="00C0149E">
      <w:pPr>
        <w:pStyle w:val="Heading2"/>
        <w:rPr>
          <w:rFonts w:ascii="Calibri" w:hAnsi="Calibri" w:cs="Calibri"/>
          <w:sz w:val="22"/>
          <w:szCs w:val="22"/>
          <w:lang w:val="es-ES"/>
        </w:rPr>
      </w:pPr>
      <w:r>
        <w:rPr>
          <w:noProof/>
          <w:lang w:val="es-ES"/>
        </w:rPr>
        <w:drawing>
          <wp:anchor distT="0" distB="0" distL="114300" distR="114300" simplePos="0" relativeHeight="251658251" behindDoc="1" locked="0" layoutInCell="1" allowOverlap="1" wp14:anchorId="1498FD4F" wp14:editId="58C67741">
            <wp:simplePos x="0" y="0"/>
            <wp:positionH relativeFrom="column">
              <wp:posOffset>3007957</wp:posOffset>
            </wp:positionH>
            <wp:positionV relativeFrom="paragraph">
              <wp:posOffset>35597</wp:posOffset>
            </wp:positionV>
            <wp:extent cx="3092823" cy="1391844"/>
            <wp:effectExtent l="0" t="0" r="0" b="5715"/>
            <wp:wrapNone/>
            <wp:docPr id="22" name="Imagen 22" descr="Model Parallelism &#10;Machine 2 &#10;Data Parallelism &#10;Machhe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Parallelism &#10;Machine 2 &#10;Data Parallelism &#10;Machhe3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2823" cy="1391844"/>
                    </a:xfrm>
                    <a:prstGeom prst="rect">
                      <a:avLst/>
                    </a:prstGeom>
                    <a:noFill/>
                    <a:ln>
                      <a:noFill/>
                    </a:ln>
                  </pic:spPr>
                </pic:pic>
              </a:graphicData>
            </a:graphic>
            <wp14:sizeRelH relativeFrom="page">
              <wp14:pctWidth>0</wp14:pctWidth>
            </wp14:sizeRelH>
            <wp14:sizeRelV relativeFrom="page">
              <wp14:pctHeight>0</wp14:pctHeight>
            </wp14:sizeRelV>
          </wp:anchor>
        </w:drawing>
      </w:r>
      <w:r w:rsidR="00C0149E">
        <w:rPr>
          <w:lang w:val="es-ES_tradnl"/>
        </w:rPr>
        <w:t>Model paralelismo</w:t>
      </w:r>
    </w:p>
    <w:p w14:paraId="3F2E2529" w14:textId="32A7FB96" w:rsidR="00C0149E" w:rsidRDefault="00C0149E" w:rsidP="00C0149E">
      <w:pPr>
        <w:rPr>
          <w:lang w:val="es-ES"/>
        </w:rPr>
      </w:pPr>
      <w:r>
        <w:rPr>
          <w:lang w:val="es-ES"/>
        </w:rPr>
        <w:t>En el caso que no cabe en un única maquina.</w:t>
      </w:r>
    </w:p>
    <w:p w14:paraId="610E2684" w14:textId="592D0AF3" w:rsidR="00C0149E" w:rsidRPr="00C0149E" w:rsidRDefault="00C0149E" w:rsidP="00C0149E">
      <w:pPr>
        <w:pStyle w:val="ListParagraph"/>
        <w:numPr>
          <w:ilvl w:val="0"/>
          <w:numId w:val="6"/>
        </w:numPr>
        <w:rPr>
          <w:lang w:val="es-ES_tradnl"/>
        </w:rPr>
      </w:pPr>
      <w:r>
        <w:rPr>
          <w:lang w:val="es-ES"/>
        </w:rPr>
        <w:t>Introduce dependencias</w:t>
      </w:r>
    </w:p>
    <w:p w14:paraId="77CF7168" w14:textId="4F716EBA" w:rsidR="00C0149E" w:rsidRPr="00BA3FF3" w:rsidRDefault="00C0149E" w:rsidP="00BA3FF3">
      <w:pPr>
        <w:pStyle w:val="ListParagraph"/>
        <w:numPr>
          <w:ilvl w:val="0"/>
          <w:numId w:val="6"/>
        </w:numPr>
        <w:rPr>
          <w:lang w:val="es-ES_tradnl"/>
        </w:rPr>
      </w:pPr>
      <w:r>
        <w:rPr>
          <w:lang w:val="es-ES"/>
        </w:rPr>
        <w:t>Necesita comunicación entre máquinas</w:t>
      </w:r>
    </w:p>
    <w:p w14:paraId="70195F71" w14:textId="77777777" w:rsidR="00BA3FF3" w:rsidRDefault="00BA3FF3" w:rsidP="00C0149E">
      <w:pPr>
        <w:pStyle w:val="Heading2"/>
        <w:rPr>
          <w:lang w:val="es-ES"/>
        </w:rPr>
      </w:pPr>
    </w:p>
    <w:p w14:paraId="7DC2457C" w14:textId="186F59FB" w:rsidR="00C0149E" w:rsidRDefault="00C0149E" w:rsidP="00C0149E">
      <w:pPr>
        <w:pStyle w:val="Heading2"/>
        <w:rPr>
          <w:lang w:val="es-ES"/>
        </w:rPr>
      </w:pPr>
      <w:r>
        <w:rPr>
          <w:lang w:val="es-ES"/>
        </w:rPr>
        <w:t>Data Paralelismo</w:t>
      </w:r>
      <w:r w:rsidRPr="00C0149E">
        <w:rPr>
          <w:lang w:val="es-ES"/>
        </w:rPr>
        <w:fldChar w:fldCharType="begin"/>
      </w:r>
      <w:r w:rsidRPr="00C0149E">
        <w:rPr>
          <w:lang w:val="es-ES"/>
        </w:rPr>
        <w:instrText xml:space="preserve"> INCLUDEPICTURE "/var/folders/7d/dp15r6zd5yd0mw8wsbjgf3vc0000gs/T/com.microsoft.Word/WebArchiveCopyPasteTempFiles/cid3DF449B8-9080-F74C-B71C-0DA164A5157E.png" \* MERGEFORMATINET </w:instrText>
      </w:r>
      <w:r w:rsidRPr="00C0149E">
        <w:rPr>
          <w:lang w:val="es-ES"/>
        </w:rPr>
        <w:fldChar w:fldCharType="end"/>
      </w:r>
    </w:p>
    <w:p w14:paraId="02DBA344" w14:textId="13325FD9" w:rsidR="00BA3FF3" w:rsidRDefault="007455CC" w:rsidP="00BA3FF3">
      <w:pPr>
        <w:rPr>
          <w:lang w:val="es-ES"/>
        </w:rPr>
      </w:pPr>
      <w:r>
        <w:rPr>
          <w:rFonts w:ascii="Calibri" w:hAnsi="Calibri" w:cs="Calibri"/>
          <w:noProof/>
          <w:sz w:val="22"/>
          <w:szCs w:val="22"/>
          <w:lang w:val="es-ES"/>
        </w:rPr>
        <w:drawing>
          <wp:anchor distT="0" distB="0" distL="114300" distR="114300" simplePos="0" relativeHeight="251658252" behindDoc="1" locked="0" layoutInCell="1" allowOverlap="1" wp14:anchorId="2292979D" wp14:editId="28633B7C">
            <wp:simplePos x="0" y="0"/>
            <wp:positionH relativeFrom="column">
              <wp:posOffset>2801508</wp:posOffset>
            </wp:positionH>
            <wp:positionV relativeFrom="paragraph">
              <wp:posOffset>186428</wp:posOffset>
            </wp:positionV>
            <wp:extent cx="3316605" cy="819150"/>
            <wp:effectExtent l="0" t="0" r="0" b="6350"/>
            <wp:wrapNone/>
            <wp:docPr id="23" name="Imagen 23" descr="Model 2 一 id Data Parallel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2 一 id Data Parallelism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660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Como combinar los modelos entrenados?</w:t>
      </w:r>
    </w:p>
    <w:p w14:paraId="4A2BFAFF" w14:textId="43147F7C" w:rsidR="007455CC" w:rsidRDefault="007455CC" w:rsidP="00BA3FF3">
      <w:pPr>
        <w:rPr>
          <w:lang w:val="es-ES"/>
        </w:rPr>
      </w:pPr>
    </w:p>
    <w:p w14:paraId="74AA5A51" w14:textId="045F350C" w:rsidR="007455CC" w:rsidRDefault="007455CC" w:rsidP="007455CC">
      <w:pPr>
        <w:pStyle w:val="Heading2"/>
        <w:rPr>
          <w:lang w:val="es-ES"/>
        </w:rPr>
      </w:pPr>
      <w:r>
        <w:rPr>
          <w:lang w:val="es-ES"/>
        </w:rPr>
        <w:t>Combinaciones</w:t>
      </w:r>
    </w:p>
    <w:p w14:paraId="56E72969" w14:textId="77777777" w:rsidR="00ED11BF" w:rsidRDefault="00ED11BF" w:rsidP="00BA3FF3">
      <w:pPr>
        <w:rPr>
          <w:rFonts w:ascii="Calibri" w:hAnsi="Calibri" w:cs="Calibri"/>
          <w:sz w:val="22"/>
          <w:szCs w:val="22"/>
          <w:lang w:val="es-ES"/>
        </w:rPr>
      </w:pPr>
    </w:p>
    <w:p w14:paraId="2FA1D9C5" w14:textId="77777777" w:rsidR="00ED11BF" w:rsidRDefault="00ED11BF" w:rsidP="00BA3FF3">
      <w:pPr>
        <w:rPr>
          <w:rFonts w:ascii="Calibri" w:hAnsi="Calibri" w:cs="Calibri"/>
          <w:sz w:val="22"/>
          <w:szCs w:val="22"/>
          <w:lang w:val="es-ES"/>
        </w:rPr>
      </w:pPr>
    </w:p>
    <w:p w14:paraId="0CDAD75B" w14:textId="4869CA09" w:rsidR="00ED11BF" w:rsidRDefault="00970A33" w:rsidP="00BA3FF3">
      <w:pPr>
        <w:rPr>
          <w:rFonts w:ascii="Calibri" w:hAnsi="Calibri" w:cs="Calibri"/>
          <w:sz w:val="22"/>
          <w:szCs w:val="22"/>
          <w:lang w:val="es-ES"/>
        </w:rPr>
      </w:pPr>
      <w:r>
        <w:rPr>
          <w:rFonts w:ascii="Calibri" w:hAnsi="Calibri" w:cs="Calibri"/>
          <w:noProof/>
          <w:sz w:val="22"/>
          <w:szCs w:val="22"/>
          <w:lang w:val="es-ES"/>
        </w:rPr>
        <w:drawing>
          <wp:anchor distT="0" distB="0" distL="114300" distR="114300" simplePos="0" relativeHeight="251658253" behindDoc="1" locked="0" layoutInCell="1" allowOverlap="1" wp14:anchorId="396021AD" wp14:editId="7D1CA816">
            <wp:simplePos x="0" y="0"/>
            <wp:positionH relativeFrom="column">
              <wp:posOffset>3420297</wp:posOffset>
            </wp:positionH>
            <wp:positionV relativeFrom="paragraph">
              <wp:posOffset>118147</wp:posOffset>
            </wp:positionV>
            <wp:extent cx="2967317" cy="1453629"/>
            <wp:effectExtent l="0" t="0" r="5080" b="0"/>
            <wp:wrapNone/>
            <wp:docPr id="24" name="Imagen 24" descr="Parameter Server: W &#10;Machinel &#10;Machine 2 &#10;Machine 3 | &#10;Machin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meter Server: W &#10;Machinel &#10;Machine 2 &#10;Machine 3 | &#10;Machine 4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7317" cy="14536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7FFEA" w14:textId="33E8A214" w:rsidR="00ED11BF" w:rsidRDefault="00ED11BF" w:rsidP="00ED11BF">
      <w:pPr>
        <w:pStyle w:val="Heading2"/>
        <w:rPr>
          <w:lang w:val="es-ES"/>
        </w:rPr>
      </w:pPr>
      <w:r>
        <w:rPr>
          <w:lang w:val="es-ES"/>
        </w:rPr>
        <w:t>Parametere Averaging</w:t>
      </w:r>
    </w:p>
    <w:p w14:paraId="149E21D6" w14:textId="77777777" w:rsidR="00970A33" w:rsidRDefault="00ED11BF" w:rsidP="00ED11BF">
      <w:pPr>
        <w:rPr>
          <w:lang w:val="es-ES"/>
        </w:rPr>
      </w:pPr>
      <w:r>
        <w:rPr>
          <w:lang w:val="es-ES"/>
        </w:rPr>
        <w:t xml:space="preserve">Hay que juntar los </w:t>
      </w:r>
      <w:r w:rsidR="00970A33">
        <w:rPr>
          <w:lang w:val="es-ES"/>
        </w:rPr>
        <w:t>conocimientos de las redes</w:t>
      </w:r>
    </w:p>
    <w:p w14:paraId="6DD27698" w14:textId="77777777" w:rsidR="00970A33" w:rsidRDefault="00970A33" w:rsidP="00ED11BF">
      <w:pPr>
        <w:rPr>
          <w:lang w:val="es-ES"/>
        </w:rPr>
      </w:pPr>
      <w:r>
        <w:rPr>
          <w:lang w:val="es-ES"/>
        </w:rPr>
        <w:t>distintas, una manera hacerlo es calcular la media</w:t>
      </w:r>
    </w:p>
    <w:p w14:paraId="3B5B720F" w14:textId="482954B2" w:rsidR="00ED11BF" w:rsidRDefault="00970A33" w:rsidP="00ED11BF">
      <w:pPr>
        <w:rPr>
          <w:lang w:val="es-ES"/>
        </w:rPr>
      </w:pPr>
      <w:r>
        <w:rPr>
          <w:lang w:val="es-ES"/>
        </w:rPr>
        <w:t>de los distintos pesos.</w:t>
      </w:r>
    </w:p>
    <w:p w14:paraId="74A3076E" w14:textId="64102BA6" w:rsidR="00F014EF" w:rsidRPr="00F014EF" w:rsidRDefault="00F014EF" w:rsidP="00F014EF">
      <w:pPr>
        <w:pStyle w:val="ListParagraph"/>
        <w:numPr>
          <w:ilvl w:val="0"/>
          <w:numId w:val="6"/>
        </w:numPr>
        <w:rPr>
          <w:lang w:val="es-ES"/>
        </w:rPr>
      </w:pPr>
      <w:r>
        <w:rPr>
          <w:lang w:val="es-ES"/>
        </w:rPr>
        <w:t>Desventaja: El sistema depende de la máquina</w:t>
      </w:r>
      <w:r>
        <w:rPr>
          <w:lang w:val="es-ES"/>
        </w:rPr>
        <w:br/>
        <w:t>más lenta.</w:t>
      </w:r>
    </w:p>
    <w:p w14:paraId="2C2BF48E" w14:textId="77777777" w:rsidR="00F014EF" w:rsidRDefault="00F014EF" w:rsidP="00ED11BF">
      <w:pPr>
        <w:pStyle w:val="Heading2"/>
        <w:rPr>
          <w:rFonts w:ascii="Calibri" w:hAnsi="Calibri" w:cs="Calibri"/>
          <w:sz w:val="22"/>
          <w:szCs w:val="22"/>
          <w:lang w:val="es-ES"/>
        </w:rPr>
      </w:pPr>
    </w:p>
    <w:p w14:paraId="7DD8B2E0" w14:textId="77777777" w:rsidR="007164C1" w:rsidRDefault="007164C1" w:rsidP="007164C1">
      <w:pPr>
        <w:pStyle w:val="Heading2"/>
        <w:rPr>
          <w:lang w:val="es-ES"/>
        </w:rPr>
      </w:pPr>
    </w:p>
    <w:p w14:paraId="011E7BC4" w14:textId="1C8D7005" w:rsidR="007164C1" w:rsidRPr="007164C1" w:rsidRDefault="007164C1" w:rsidP="007164C1">
      <w:pPr>
        <w:pStyle w:val="Heading2"/>
        <w:rPr>
          <w:lang w:val="es-ES"/>
        </w:rPr>
      </w:pPr>
      <w:r w:rsidRPr="007164C1">
        <w:rPr>
          <w:lang w:val="es-ES"/>
        </w:rPr>
        <w:t>Asynchronous SGD y Downpour SGD</w:t>
      </w:r>
    </w:p>
    <w:p w14:paraId="0D70F762" w14:textId="77777777" w:rsidR="00971F29" w:rsidRDefault="007164C1" w:rsidP="00971F29">
      <w:pPr>
        <w:rPr>
          <w:lang w:val="es-ES"/>
        </w:rPr>
      </w:pPr>
      <w:r>
        <w:rPr>
          <w:noProof/>
          <w:lang w:val="es-ES"/>
        </w:rPr>
        <w:drawing>
          <wp:anchor distT="0" distB="0" distL="114300" distR="114300" simplePos="0" relativeHeight="251658254" behindDoc="1" locked="0" layoutInCell="1" allowOverlap="1" wp14:anchorId="7938078B" wp14:editId="48661688">
            <wp:simplePos x="0" y="0"/>
            <wp:positionH relativeFrom="column">
              <wp:posOffset>3705449</wp:posOffset>
            </wp:positionH>
            <wp:positionV relativeFrom="paragraph">
              <wp:posOffset>52070</wp:posOffset>
            </wp:positionV>
            <wp:extent cx="2752164" cy="1795167"/>
            <wp:effectExtent l="0" t="0" r="3810" b="0"/>
            <wp:wrapNone/>
            <wp:docPr id="25" name="Imagen 25" descr="paranu•terServer Ⅳ • Ⅳ 一 A Ⅳ &#10;Ⅳ △ Ⅳ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nu•terServer Ⅳ • Ⅳ 一 A Ⅳ &#10;Ⅳ △ Ⅳ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164" cy="1795167"/>
                    </a:xfrm>
                    <a:prstGeom prst="rect">
                      <a:avLst/>
                    </a:prstGeom>
                    <a:noFill/>
                    <a:ln>
                      <a:noFill/>
                    </a:ln>
                  </pic:spPr>
                </pic:pic>
              </a:graphicData>
            </a:graphic>
            <wp14:sizeRelH relativeFrom="page">
              <wp14:pctWidth>0</wp14:pctWidth>
            </wp14:sizeRelH>
            <wp14:sizeRelV relativeFrom="page">
              <wp14:pctHeight>0</wp14:pctHeight>
            </wp14:sizeRelV>
          </wp:anchor>
        </w:drawing>
      </w:r>
      <w:r w:rsidR="00971F29">
        <w:rPr>
          <w:lang w:val="es-ES"/>
        </w:rPr>
        <w:t>En vez de enviar los pesos, se envía los gradientes a un</w:t>
      </w:r>
    </w:p>
    <w:p w14:paraId="1B54402A" w14:textId="77777777" w:rsidR="00971F29" w:rsidRDefault="00971F29" w:rsidP="00971F29">
      <w:pPr>
        <w:rPr>
          <w:lang w:val="es-ES"/>
        </w:rPr>
      </w:pPr>
      <w:r>
        <w:rPr>
          <w:lang w:val="es-ES"/>
        </w:rPr>
        <w:t>Servidos central que calcula el SGD. Eso puede pasar asíncrono.</w:t>
      </w:r>
    </w:p>
    <w:p w14:paraId="4D167D9E" w14:textId="4DBD7442" w:rsidR="0098119B" w:rsidRDefault="00841095" w:rsidP="00971F29">
      <w:pPr>
        <w:rPr>
          <w:lang w:val="es-ES"/>
        </w:rPr>
      </w:pPr>
      <w:r>
        <w:rPr>
          <w:lang w:val="es-ES"/>
        </w:rPr>
        <w:t>Los updates que reciben los workers son distintos.</w:t>
      </w:r>
      <w:r w:rsidR="007164C1">
        <w:rPr>
          <w:lang w:val="es-ES"/>
        </w:rPr>
        <w:fldChar w:fldCharType="begin"/>
      </w:r>
      <w:r w:rsidR="007164C1">
        <w:rPr>
          <w:lang w:val="es-ES"/>
        </w:rPr>
        <w:instrText xml:space="preserve"> INCLUDEPICTURE "/var/folders/7d/dp15r6zd5yd0mw8wsbjgf3vc0000gs/T/com.microsoft.Word/WebArchiveCopyPasteTempFiles/cid89062DCE-65F0-7D48-B02E-1D2576B385DB.png" \* MERGEFORMATINET </w:instrText>
      </w:r>
      <w:r w:rsidR="007164C1">
        <w:rPr>
          <w:lang w:val="es-ES"/>
        </w:rPr>
        <w:fldChar w:fldCharType="end"/>
      </w:r>
      <w:r w:rsidR="00ED11BF">
        <w:rPr>
          <w:lang w:val="es-ES"/>
        </w:rPr>
        <w:fldChar w:fldCharType="begin"/>
      </w:r>
      <w:r w:rsidR="00ED11BF">
        <w:rPr>
          <w:lang w:val="es-ES"/>
        </w:rPr>
        <w:instrText xml:space="preserve"> INCLUDEPICTURE "/var/folders/7d/dp15r6zd5yd0mw8wsbjgf3vc0000gs/T/com.microsoft.Word/WebArchiveCopyPasteTempFiles/cidAF7289E9-AC43-EE44-9AD0-E0E72F40B61E.png" \* MERGEFORMATINET </w:instrText>
      </w:r>
      <w:r w:rsidR="00ED11BF">
        <w:rPr>
          <w:lang w:val="es-ES"/>
        </w:rPr>
        <w:fldChar w:fldCharType="end"/>
      </w:r>
      <w:r w:rsidR="007455CC">
        <w:rPr>
          <w:lang w:val="es-ES"/>
        </w:rPr>
        <w:fldChar w:fldCharType="begin"/>
      </w:r>
      <w:r w:rsidR="007455CC">
        <w:rPr>
          <w:lang w:val="es-ES"/>
        </w:rPr>
        <w:instrText xml:space="preserve"> INCLUDEPICTURE "/var/folders/7d/dp15r6zd5yd0mw8wsbjgf3vc0000gs/T/com.microsoft.Word/WebArchiveCopyPasteTempFiles/cidF617AA90-9B31-EA4A-909F-1C2BE8534812.png" \* MERGEFORMATINET </w:instrText>
      </w:r>
      <w:r w:rsidR="007455CC">
        <w:rPr>
          <w:lang w:val="es-ES"/>
        </w:rPr>
        <w:fldChar w:fldCharType="end"/>
      </w:r>
    </w:p>
    <w:p w14:paraId="7B63ACDF" w14:textId="77777777" w:rsidR="006D33C2" w:rsidRDefault="006D33C2">
      <w:pPr>
        <w:rPr>
          <w:lang w:val="es-ES"/>
        </w:rPr>
      </w:pPr>
    </w:p>
    <w:p w14:paraId="50209997" w14:textId="77777777" w:rsidR="006D33C2" w:rsidRDefault="006D33C2" w:rsidP="006D33C2">
      <w:pPr>
        <w:rPr>
          <w:rFonts w:ascii="Calibri" w:eastAsia="Times New Roman" w:hAnsi="Calibri" w:cs="Times New Roman"/>
          <w:sz w:val="22"/>
          <w:szCs w:val="22"/>
          <w:lang w:val="es-ES_tradnl" w:eastAsia="es-ES_tradnl"/>
        </w:rPr>
      </w:pPr>
      <w:r w:rsidRPr="006D33C2">
        <w:rPr>
          <w:rFonts w:ascii="Calibri" w:eastAsia="Times New Roman" w:hAnsi="Calibri" w:cs="Times New Roman"/>
          <w:b/>
          <w:bCs/>
          <w:sz w:val="22"/>
          <w:szCs w:val="22"/>
          <w:lang w:val="es-ES_tradnl" w:eastAsia="es-ES_tradnl"/>
        </w:rPr>
        <w:t>Asynchronous SGD</w:t>
      </w:r>
      <w:r w:rsidRPr="006D33C2">
        <w:rPr>
          <w:rFonts w:ascii="Calibri" w:eastAsia="Times New Roman" w:hAnsi="Calibri" w:cs="Times New Roman"/>
          <w:sz w:val="22"/>
          <w:szCs w:val="22"/>
          <w:lang w:val="es-ES_tradnl" w:eastAsia="es-ES_tradnl"/>
        </w:rPr>
        <w:t xml:space="preserve"> es el sistema genérico de calcular SGD</w:t>
      </w:r>
    </w:p>
    <w:p w14:paraId="47A5E7E9" w14:textId="6D1B6C8F" w:rsidR="006D33C2" w:rsidRPr="006D33C2" w:rsidRDefault="006D33C2" w:rsidP="006D33C2">
      <w:pPr>
        <w:rPr>
          <w:rFonts w:ascii="Calibri" w:eastAsia="Times New Roman" w:hAnsi="Calibri" w:cs="Times New Roman"/>
          <w:sz w:val="22"/>
          <w:szCs w:val="22"/>
          <w:lang w:val="es-ES_tradnl" w:eastAsia="es-ES_tradnl"/>
        </w:rPr>
      </w:pPr>
      <w:r w:rsidRPr="006D33C2">
        <w:rPr>
          <w:rFonts w:ascii="Calibri" w:eastAsia="Times New Roman" w:hAnsi="Calibri" w:cs="Times New Roman"/>
          <w:sz w:val="22"/>
          <w:szCs w:val="22"/>
          <w:lang w:val="es-ES_tradnl" w:eastAsia="es-ES_tradnl"/>
        </w:rPr>
        <w:t>en cual los gradientes o pesos vienen de origines distintos.</w:t>
      </w:r>
    </w:p>
    <w:p w14:paraId="42BEA6DE" w14:textId="77777777" w:rsidR="006D33C2" w:rsidRPr="006D33C2" w:rsidRDefault="006D33C2" w:rsidP="006D33C2">
      <w:pPr>
        <w:rPr>
          <w:rFonts w:ascii="Calibri" w:eastAsia="Times New Roman" w:hAnsi="Calibri" w:cs="Times New Roman"/>
          <w:sz w:val="22"/>
          <w:szCs w:val="22"/>
          <w:lang w:val="es-ES_tradnl" w:eastAsia="es-ES_tradnl"/>
        </w:rPr>
      </w:pPr>
      <w:r w:rsidRPr="006D33C2">
        <w:rPr>
          <w:rFonts w:ascii="Calibri" w:eastAsia="Times New Roman" w:hAnsi="Calibri" w:cs="Times New Roman"/>
          <w:sz w:val="22"/>
          <w:szCs w:val="22"/>
          <w:lang w:val="es-ES_tradnl" w:eastAsia="es-ES_tradnl"/>
        </w:rPr>
        <w:t> </w:t>
      </w:r>
    </w:p>
    <w:p w14:paraId="018F9D56" w14:textId="230A0B87" w:rsidR="006D33C2" w:rsidRDefault="006D33C2" w:rsidP="006D33C2">
      <w:pPr>
        <w:rPr>
          <w:rFonts w:ascii="Calibri" w:eastAsia="Times New Roman" w:hAnsi="Calibri" w:cs="Times New Roman"/>
          <w:sz w:val="22"/>
          <w:szCs w:val="22"/>
          <w:lang w:val="es-ES_tradnl" w:eastAsia="es-ES_tradnl"/>
        </w:rPr>
      </w:pPr>
      <w:r w:rsidRPr="006D33C2">
        <w:rPr>
          <w:rFonts w:ascii="Calibri" w:eastAsia="Times New Roman" w:hAnsi="Calibri" w:cs="Times New Roman"/>
          <w:b/>
          <w:bCs/>
          <w:sz w:val="22"/>
          <w:szCs w:val="22"/>
          <w:lang w:val="es-ES_tradnl" w:eastAsia="es-ES_tradnl"/>
        </w:rPr>
        <w:t>Downpour SGD</w:t>
      </w:r>
      <w:r w:rsidRPr="006D33C2">
        <w:rPr>
          <w:rFonts w:ascii="Calibri" w:eastAsia="Times New Roman" w:hAnsi="Calibri" w:cs="Times New Roman"/>
          <w:sz w:val="22"/>
          <w:szCs w:val="22"/>
          <w:lang w:val="es-ES_tradnl" w:eastAsia="es-ES_tradnl"/>
        </w:rPr>
        <w:t xml:space="preserve"> </w:t>
      </w:r>
      <w:r>
        <w:rPr>
          <w:rFonts w:ascii="Calibri" w:eastAsia="Times New Roman" w:hAnsi="Calibri" w:cs="Times New Roman"/>
          <w:sz w:val="22"/>
          <w:szCs w:val="22"/>
          <w:lang w:val="es-ES_tradnl" w:eastAsia="es-ES_tradnl"/>
        </w:rPr>
        <w:t>e</w:t>
      </w:r>
      <w:r w:rsidRPr="006D33C2">
        <w:rPr>
          <w:rFonts w:ascii="Calibri" w:eastAsia="Times New Roman" w:hAnsi="Calibri" w:cs="Times New Roman"/>
          <w:sz w:val="22"/>
          <w:szCs w:val="22"/>
          <w:lang w:val="es-ES_tradnl" w:eastAsia="es-ES_tradnl"/>
        </w:rPr>
        <w:t>s una implementación concreta</w:t>
      </w:r>
    </w:p>
    <w:p w14:paraId="27146898" w14:textId="606E4666" w:rsidR="006D33C2" w:rsidRPr="006D33C2" w:rsidRDefault="006D33C2" w:rsidP="006D33C2">
      <w:pPr>
        <w:rPr>
          <w:rFonts w:ascii="Calibri" w:eastAsia="Times New Roman" w:hAnsi="Calibri" w:cs="Times New Roman"/>
          <w:sz w:val="22"/>
          <w:szCs w:val="22"/>
          <w:lang w:val="es-ES_tradnl" w:eastAsia="es-ES_tradnl"/>
        </w:rPr>
      </w:pPr>
      <w:r w:rsidRPr="006D33C2">
        <w:rPr>
          <w:rFonts w:ascii="Calibri" w:eastAsia="Times New Roman" w:hAnsi="Calibri" w:cs="Times New Roman"/>
          <w:sz w:val="22"/>
          <w:szCs w:val="22"/>
          <w:lang w:val="es-ES_tradnl" w:eastAsia="es-ES_tradnl"/>
        </w:rPr>
        <w:t>desarrollado por Google.</w:t>
      </w:r>
    </w:p>
    <w:p w14:paraId="68959732" w14:textId="5EFF18B4" w:rsidR="0098119B" w:rsidRDefault="0098119B">
      <w:pPr>
        <w:rPr>
          <w:lang w:val="es-ES"/>
        </w:rPr>
      </w:pPr>
      <w:r>
        <w:rPr>
          <w:lang w:val="es-ES"/>
        </w:rPr>
        <w:br w:type="page"/>
      </w:r>
    </w:p>
    <w:p w14:paraId="2197E509" w14:textId="6DDBA37C" w:rsidR="007455CC" w:rsidRDefault="0098119B" w:rsidP="0098119B">
      <w:pPr>
        <w:pStyle w:val="Heading1"/>
        <w:numPr>
          <w:ilvl w:val="0"/>
          <w:numId w:val="4"/>
        </w:numPr>
        <w:rPr>
          <w:lang w:val="es-ES"/>
        </w:rPr>
      </w:pPr>
      <w:r>
        <w:rPr>
          <w:lang w:val="es-ES"/>
        </w:rPr>
        <w:lastRenderedPageBreak/>
        <w:t>Ecosistemas en la nube</w:t>
      </w:r>
    </w:p>
    <w:p w14:paraId="6CDA335F" w14:textId="64A725A1" w:rsidR="0098119B" w:rsidRDefault="0098119B" w:rsidP="0098119B">
      <w:pPr>
        <w:pStyle w:val="Heading2"/>
        <w:rPr>
          <w:lang w:val="es-ES"/>
        </w:rPr>
      </w:pPr>
      <w:r>
        <w:rPr>
          <w:lang w:val="es-ES"/>
        </w:rPr>
        <w:t>Servidores de modelos</w:t>
      </w:r>
    </w:p>
    <w:p w14:paraId="70201144" w14:textId="45B95719" w:rsidR="0098119B" w:rsidRDefault="00597175" w:rsidP="0098119B">
      <w:pPr>
        <w:rPr>
          <w:lang w:val="es-ES"/>
        </w:rPr>
      </w:pPr>
      <w:r>
        <w:rPr>
          <w:lang w:val="es-ES"/>
        </w:rPr>
        <w:t xml:space="preserve">Son aplicación especializadas en hacer un modelo accesible (normalmente por web/api). </w:t>
      </w:r>
      <w:r w:rsidR="0098119B">
        <w:rPr>
          <w:lang w:val="es-ES"/>
        </w:rPr>
        <w:t>(</w:t>
      </w:r>
      <w:r>
        <w:rPr>
          <w:lang w:val="es-ES"/>
        </w:rPr>
        <w:t xml:space="preserve">ejemplos: </w:t>
      </w:r>
      <w:r w:rsidR="0098119B">
        <w:rPr>
          <w:lang w:val="es-ES"/>
        </w:rPr>
        <w:t>Tensorflow Serve, Clipper)</w:t>
      </w:r>
    </w:p>
    <w:p w14:paraId="5EB9CDD9" w14:textId="74200583" w:rsidR="0098119B" w:rsidRPr="00597175" w:rsidRDefault="0098119B" w:rsidP="0098119B">
      <w:pPr>
        <w:pStyle w:val="ListParagraph"/>
        <w:numPr>
          <w:ilvl w:val="0"/>
          <w:numId w:val="7"/>
        </w:numPr>
        <w:rPr>
          <w:b/>
          <w:bCs/>
          <w:lang w:val="es-ES"/>
        </w:rPr>
      </w:pPr>
      <w:r w:rsidRPr="00597175">
        <w:rPr>
          <w:b/>
          <w:bCs/>
          <w:lang w:val="es-ES"/>
        </w:rPr>
        <w:t>Concurrencia</w:t>
      </w:r>
      <w:r w:rsidR="00597175">
        <w:rPr>
          <w:b/>
          <w:bCs/>
          <w:lang w:val="es-ES"/>
        </w:rPr>
        <w:t xml:space="preserve">: </w:t>
      </w:r>
      <w:r w:rsidR="00597175">
        <w:rPr>
          <w:lang w:val="es-ES"/>
        </w:rPr>
        <w:t>hacer múltiples inferencias al mismo tiempo</w:t>
      </w:r>
    </w:p>
    <w:p w14:paraId="7DC4B399" w14:textId="550CCC60" w:rsidR="0098119B" w:rsidRPr="00597175" w:rsidRDefault="0098119B" w:rsidP="0098119B">
      <w:pPr>
        <w:pStyle w:val="ListParagraph"/>
        <w:numPr>
          <w:ilvl w:val="0"/>
          <w:numId w:val="7"/>
        </w:numPr>
        <w:rPr>
          <w:b/>
          <w:bCs/>
          <w:lang w:val="es-ES"/>
        </w:rPr>
      </w:pPr>
      <w:r w:rsidRPr="00597175">
        <w:rPr>
          <w:b/>
          <w:bCs/>
          <w:lang w:val="es-ES"/>
        </w:rPr>
        <w:t>Batching</w:t>
      </w:r>
      <w:r w:rsidR="00597175">
        <w:rPr>
          <w:b/>
          <w:bCs/>
          <w:lang w:val="es-ES"/>
        </w:rPr>
        <w:t>:</w:t>
      </w:r>
      <w:r w:rsidR="00597175">
        <w:rPr>
          <w:lang w:val="es-ES"/>
        </w:rPr>
        <w:t xml:space="preserve"> juntas inferencias para ejecutarlas más eficiente</w:t>
      </w:r>
    </w:p>
    <w:p w14:paraId="508801CC" w14:textId="254A3BF5" w:rsidR="0098119B" w:rsidRPr="00597175" w:rsidRDefault="0098119B" w:rsidP="0098119B">
      <w:pPr>
        <w:pStyle w:val="ListParagraph"/>
        <w:numPr>
          <w:ilvl w:val="0"/>
          <w:numId w:val="7"/>
        </w:numPr>
        <w:rPr>
          <w:b/>
          <w:bCs/>
          <w:lang w:val="es-ES"/>
        </w:rPr>
      </w:pPr>
      <w:r w:rsidRPr="00597175">
        <w:rPr>
          <w:b/>
          <w:bCs/>
          <w:lang w:val="es-ES"/>
        </w:rPr>
        <w:t>Versionar los modelos</w:t>
      </w:r>
      <w:r w:rsidR="00597175">
        <w:rPr>
          <w:b/>
          <w:bCs/>
          <w:lang w:val="es-ES"/>
        </w:rPr>
        <w:t>:</w:t>
      </w:r>
      <w:r w:rsidR="00597175">
        <w:rPr>
          <w:lang w:val="es-ES"/>
        </w:rPr>
        <w:t xml:space="preserve"> ser capaz de seguir cambios y restablecer modelos</w:t>
      </w:r>
    </w:p>
    <w:p w14:paraId="160F4B3A" w14:textId="1D65989E" w:rsidR="0098119B" w:rsidRDefault="0098119B" w:rsidP="0098119B">
      <w:pPr>
        <w:rPr>
          <w:lang w:val="es-ES"/>
        </w:rPr>
      </w:pPr>
    </w:p>
    <w:p w14:paraId="6E18B929" w14:textId="4584499D" w:rsidR="00597175" w:rsidRPr="00597175" w:rsidRDefault="00597175" w:rsidP="00597175">
      <w:pPr>
        <w:pStyle w:val="Heading2"/>
        <w:rPr>
          <w:lang w:val="es-ES"/>
        </w:rPr>
      </w:pPr>
      <w:r>
        <w:rPr>
          <w:lang w:val="es-ES"/>
        </w:rPr>
        <w:t>Parte de un sistema ML</w:t>
      </w:r>
    </w:p>
    <w:p w14:paraId="101BB8BC" w14:textId="3630F971" w:rsidR="00597175" w:rsidRPr="00597175" w:rsidRDefault="00597175" w:rsidP="00597175">
      <w:pPr>
        <w:pStyle w:val="ListParagraph"/>
        <w:numPr>
          <w:ilvl w:val="0"/>
          <w:numId w:val="7"/>
        </w:numPr>
        <w:rPr>
          <w:b/>
          <w:bCs/>
          <w:lang w:val="es-ES"/>
        </w:rPr>
      </w:pPr>
      <w:r w:rsidRPr="00597175">
        <w:rPr>
          <w:b/>
          <w:bCs/>
          <w:lang w:val="es-ES"/>
        </w:rPr>
        <w:t>Extracción de Datos</w:t>
      </w:r>
      <w:r>
        <w:rPr>
          <w:lang w:val="es-ES"/>
        </w:rPr>
        <w:t xml:space="preserve"> -&gt; </w:t>
      </w:r>
      <w:r w:rsidRPr="00597175">
        <w:rPr>
          <w:b/>
          <w:bCs/>
          <w:lang w:val="es-ES"/>
        </w:rPr>
        <w:t>Extracción de Features</w:t>
      </w:r>
    </w:p>
    <w:p w14:paraId="5013D246" w14:textId="0FDE435D" w:rsidR="00597175" w:rsidRPr="00597175" w:rsidRDefault="00597175" w:rsidP="00597175">
      <w:pPr>
        <w:pStyle w:val="ListParagraph"/>
        <w:numPr>
          <w:ilvl w:val="0"/>
          <w:numId w:val="7"/>
        </w:numPr>
        <w:rPr>
          <w:b/>
          <w:bCs/>
          <w:lang w:val="es-ES"/>
        </w:rPr>
      </w:pPr>
      <w:r w:rsidRPr="00597175">
        <w:rPr>
          <w:b/>
          <w:bCs/>
          <w:lang w:val="es-ES"/>
        </w:rPr>
        <w:t>Código ML</w:t>
      </w:r>
    </w:p>
    <w:p w14:paraId="5CCAFC0F" w14:textId="749BC5C2" w:rsidR="00597175" w:rsidRDefault="00597175" w:rsidP="00597175">
      <w:pPr>
        <w:pStyle w:val="ListParagraph"/>
        <w:numPr>
          <w:ilvl w:val="0"/>
          <w:numId w:val="7"/>
        </w:numPr>
        <w:rPr>
          <w:lang w:val="es-ES"/>
        </w:rPr>
      </w:pPr>
      <w:r w:rsidRPr="00597175">
        <w:rPr>
          <w:b/>
          <w:bCs/>
          <w:lang w:val="es-ES"/>
        </w:rPr>
        <w:t>Validación</w:t>
      </w:r>
      <w:r>
        <w:rPr>
          <w:lang w:val="es-ES"/>
        </w:rPr>
        <w:t>: evaluar y validar el funcionamiento del modelo y de datos</w:t>
      </w:r>
    </w:p>
    <w:p w14:paraId="47417D4E" w14:textId="2670C9D4" w:rsidR="00597175" w:rsidRDefault="00597175" w:rsidP="00597175">
      <w:pPr>
        <w:pStyle w:val="ListParagraph"/>
        <w:numPr>
          <w:ilvl w:val="0"/>
          <w:numId w:val="7"/>
        </w:numPr>
        <w:rPr>
          <w:lang w:val="es-ES"/>
        </w:rPr>
      </w:pPr>
      <w:r w:rsidRPr="00597175">
        <w:rPr>
          <w:b/>
          <w:bCs/>
          <w:lang w:val="es-ES"/>
        </w:rPr>
        <w:t>Servidores</w:t>
      </w:r>
      <w:r>
        <w:rPr>
          <w:lang w:val="es-ES"/>
        </w:rPr>
        <w:t xml:space="preserve"> (serving)</w:t>
      </w:r>
    </w:p>
    <w:p w14:paraId="4FFB862F" w14:textId="48685478" w:rsidR="00597175" w:rsidRPr="00597175" w:rsidRDefault="00597175" w:rsidP="00597175">
      <w:pPr>
        <w:pStyle w:val="ListParagraph"/>
        <w:numPr>
          <w:ilvl w:val="0"/>
          <w:numId w:val="7"/>
        </w:numPr>
        <w:rPr>
          <w:b/>
          <w:bCs/>
          <w:lang w:val="es-ES"/>
        </w:rPr>
      </w:pPr>
      <w:r w:rsidRPr="00597175">
        <w:rPr>
          <w:b/>
          <w:bCs/>
          <w:lang w:val="es-ES"/>
        </w:rPr>
        <w:t>Monitorización</w:t>
      </w:r>
    </w:p>
    <w:p w14:paraId="657D6498" w14:textId="1E0C3671" w:rsidR="00597175" w:rsidRDefault="00597175" w:rsidP="00597175">
      <w:pPr>
        <w:rPr>
          <w:lang w:val="es-ES"/>
        </w:rPr>
      </w:pPr>
    </w:p>
    <w:p w14:paraId="55913D62" w14:textId="78E7AE68" w:rsidR="00597175" w:rsidRDefault="00597175" w:rsidP="00597175">
      <w:pPr>
        <w:pStyle w:val="Heading2"/>
        <w:rPr>
          <w:lang w:val="es-ES"/>
        </w:rPr>
      </w:pPr>
      <w:r>
        <w:rPr>
          <w:lang w:val="es-ES"/>
        </w:rPr>
        <w:t>Continous training pipelines</w:t>
      </w:r>
    </w:p>
    <w:p w14:paraId="02C6C1FA" w14:textId="16AC2228" w:rsidR="00597175" w:rsidRDefault="00597175" w:rsidP="00597175">
      <w:pPr>
        <w:rPr>
          <w:lang w:val="es-ES"/>
        </w:rPr>
      </w:pPr>
      <w:r>
        <w:rPr>
          <w:lang w:val="es-ES"/>
        </w:rPr>
        <w:t>Son frameworks que automaticen el proceso de creación de un modelo desde la extracción de datos hasta serving.</w:t>
      </w:r>
    </w:p>
    <w:p w14:paraId="5E838540" w14:textId="77777777" w:rsidR="00597175" w:rsidRDefault="00597175" w:rsidP="00597175">
      <w:pPr>
        <w:rPr>
          <w:lang w:val="es-ES"/>
        </w:rPr>
      </w:pPr>
    </w:p>
    <w:p w14:paraId="06EF9E5E" w14:textId="658A83E2" w:rsidR="00597175" w:rsidRDefault="00597175" w:rsidP="00597175">
      <w:pPr>
        <w:pStyle w:val="Heading2"/>
        <w:rPr>
          <w:lang w:val="es-ES"/>
        </w:rPr>
      </w:pPr>
      <w:r>
        <w:rPr>
          <w:lang w:val="es-ES"/>
        </w:rPr>
        <w:t>Problemas comunes</w:t>
      </w:r>
    </w:p>
    <w:p w14:paraId="2782BA6B" w14:textId="15EDE571" w:rsidR="00597175" w:rsidRDefault="00597175" w:rsidP="00597175">
      <w:pPr>
        <w:rPr>
          <w:lang w:val="es-ES"/>
        </w:rPr>
      </w:pPr>
      <w:r w:rsidRPr="00631DA9">
        <w:rPr>
          <w:b/>
          <w:bCs/>
          <w:lang w:val="es-ES"/>
        </w:rPr>
        <w:t>Training-serving skew</w:t>
      </w:r>
      <w:r w:rsidR="00631DA9">
        <w:rPr>
          <w:lang w:val="es-ES"/>
        </w:rPr>
        <w:t>: los resultados de inferencia son peores que durante el entrenamiento</w:t>
      </w:r>
    </w:p>
    <w:p w14:paraId="1AC52ABA" w14:textId="043B23BA" w:rsidR="00597175" w:rsidRPr="00CF4073" w:rsidRDefault="00597175" w:rsidP="00597175">
      <w:pPr>
        <w:pStyle w:val="ListParagraph"/>
        <w:numPr>
          <w:ilvl w:val="0"/>
          <w:numId w:val="7"/>
        </w:numPr>
        <w:rPr>
          <w:lang w:val="es-ES"/>
        </w:rPr>
      </w:pPr>
      <w:r w:rsidRPr="00CF4073">
        <w:rPr>
          <w:lang w:val="es-ES"/>
        </w:rPr>
        <w:t>Verificar la extracción de datos y features</w:t>
      </w:r>
    </w:p>
    <w:p w14:paraId="640D76F1" w14:textId="7EB7AB67" w:rsidR="00597175" w:rsidRPr="00CF4073" w:rsidRDefault="00597175" w:rsidP="00597175">
      <w:pPr>
        <w:pStyle w:val="ListParagraph"/>
        <w:numPr>
          <w:ilvl w:val="0"/>
          <w:numId w:val="7"/>
        </w:numPr>
        <w:rPr>
          <w:lang w:val="es-ES"/>
        </w:rPr>
      </w:pPr>
      <w:r w:rsidRPr="00CF4073">
        <w:rPr>
          <w:lang w:val="es-ES"/>
        </w:rPr>
        <w:t>Distribución de datos es distinta</w:t>
      </w:r>
    </w:p>
    <w:p w14:paraId="67379A4F" w14:textId="79C780C5" w:rsidR="00597175" w:rsidRDefault="00597175" w:rsidP="00597175">
      <w:pPr>
        <w:rPr>
          <w:lang w:val="es-ES"/>
        </w:rPr>
      </w:pPr>
    </w:p>
    <w:p w14:paraId="75A4119B" w14:textId="0628D20E" w:rsidR="00597175" w:rsidRDefault="00597175" w:rsidP="00597175">
      <w:pPr>
        <w:rPr>
          <w:lang w:val="es-ES"/>
        </w:rPr>
      </w:pPr>
      <w:r w:rsidRPr="00631DA9">
        <w:rPr>
          <w:b/>
          <w:bCs/>
          <w:lang w:val="es-ES"/>
        </w:rPr>
        <w:t>Comportamiento del modelo en subpoblaciones</w:t>
      </w:r>
      <w:r w:rsidR="00631DA9">
        <w:rPr>
          <w:lang w:val="es-ES"/>
        </w:rPr>
        <w:t>: los resultados son malos o falsos para una subpoblación de los casos</w:t>
      </w:r>
    </w:p>
    <w:p w14:paraId="670F28C4" w14:textId="60E4B8C5" w:rsidR="00631DA9" w:rsidRDefault="00631DA9" w:rsidP="00631DA9">
      <w:pPr>
        <w:pStyle w:val="ListParagraph"/>
        <w:numPr>
          <w:ilvl w:val="0"/>
          <w:numId w:val="7"/>
        </w:numPr>
        <w:rPr>
          <w:lang w:val="es-ES"/>
        </w:rPr>
      </w:pPr>
      <w:r>
        <w:rPr>
          <w:lang w:val="es-ES"/>
        </w:rPr>
        <w:t>Monitorización y validación</w:t>
      </w:r>
    </w:p>
    <w:p w14:paraId="41914EEF" w14:textId="7B019274" w:rsidR="00631DA9" w:rsidRDefault="00631DA9" w:rsidP="00631DA9">
      <w:pPr>
        <w:pStyle w:val="ListParagraph"/>
        <w:numPr>
          <w:ilvl w:val="0"/>
          <w:numId w:val="7"/>
        </w:numPr>
        <w:rPr>
          <w:lang w:val="es-ES"/>
        </w:rPr>
      </w:pPr>
      <w:r>
        <w:rPr>
          <w:lang w:val="es-ES"/>
        </w:rPr>
        <w:t>Tener todos grupos en los datos de entrenamiento</w:t>
      </w:r>
    </w:p>
    <w:p w14:paraId="065C702B" w14:textId="77777777" w:rsidR="00631DA9" w:rsidRPr="00631DA9" w:rsidRDefault="00631DA9" w:rsidP="00631DA9">
      <w:pPr>
        <w:pStyle w:val="ListParagraph"/>
        <w:rPr>
          <w:lang w:val="es-ES"/>
        </w:rPr>
      </w:pPr>
    </w:p>
    <w:p w14:paraId="753F9265" w14:textId="35750AF8" w:rsidR="0098119B" w:rsidRDefault="0098119B" w:rsidP="0098119B">
      <w:pPr>
        <w:pStyle w:val="Heading2"/>
        <w:rPr>
          <w:lang w:val="es-ES"/>
        </w:rPr>
      </w:pPr>
      <w:r>
        <w:rPr>
          <w:lang w:val="es-ES"/>
        </w:rPr>
        <w:t>Ecosistemas en la Nube</w:t>
      </w:r>
    </w:p>
    <w:p w14:paraId="663289E8" w14:textId="7365C77E" w:rsidR="0098119B" w:rsidRDefault="0098119B" w:rsidP="0098119B">
      <w:pPr>
        <w:pStyle w:val="ListParagraph"/>
        <w:numPr>
          <w:ilvl w:val="0"/>
          <w:numId w:val="7"/>
        </w:numPr>
        <w:rPr>
          <w:lang w:val="es-ES"/>
        </w:rPr>
      </w:pPr>
      <w:r>
        <w:rPr>
          <w:lang w:val="es-ES"/>
        </w:rPr>
        <w:t>NLP</w:t>
      </w:r>
    </w:p>
    <w:p w14:paraId="22A32BEE" w14:textId="71157209" w:rsidR="0098119B" w:rsidRDefault="0098119B" w:rsidP="0098119B">
      <w:pPr>
        <w:pStyle w:val="ListParagraph"/>
        <w:numPr>
          <w:ilvl w:val="0"/>
          <w:numId w:val="7"/>
        </w:numPr>
        <w:rPr>
          <w:lang w:val="es-ES"/>
        </w:rPr>
      </w:pPr>
      <w:r>
        <w:rPr>
          <w:lang w:val="es-ES"/>
        </w:rPr>
        <w:t>Visión</w:t>
      </w:r>
    </w:p>
    <w:p w14:paraId="5EC4B981" w14:textId="297948CE" w:rsidR="0098119B" w:rsidRDefault="0098119B" w:rsidP="0098119B">
      <w:pPr>
        <w:pStyle w:val="ListParagraph"/>
        <w:numPr>
          <w:ilvl w:val="0"/>
          <w:numId w:val="7"/>
        </w:numPr>
        <w:rPr>
          <w:lang w:val="es-ES"/>
        </w:rPr>
      </w:pPr>
      <w:r>
        <w:rPr>
          <w:lang w:val="es-ES"/>
        </w:rPr>
        <w:t>Speech2Text, Text2Speech</w:t>
      </w:r>
    </w:p>
    <w:p w14:paraId="2CEAD583" w14:textId="5D11340E" w:rsidR="0098119B" w:rsidRDefault="0098119B" w:rsidP="0098119B">
      <w:pPr>
        <w:pStyle w:val="ListParagraph"/>
        <w:numPr>
          <w:ilvl w:val="0"/>
          <w:numId w:val="7"/>
        </w:numPr>
        <w:rPr>
          <w:lang w:val="es-ES"/>
        </w:rPr>
      </w:pPr>
      <w:r>
        <w:rPr>
          <w:lang w:val="es-ES"/>
        </w:rPr>
        <w:t>Tradución Automática</w:t>
      </w:r>
    </w:p>
    <w:p w14:paraId="7806E250" w14:textId="51CA87F4" w:rsidR="0098119B" w:rsidRDefault="0098119B" w:rsidP="0098119B">
      <w:pPr>
        <w:rPr>
          <w:lang w:val="es-ES"/>
        </w:rPr>
      </w:pPr>
    </w:p>
    <w:p w14:paraId="61CE8669" w14:textId="77777777" w:rsidR="0098119B" w:rsidRPr="0098119B" w:rsidRDefault="0098119B" w:rsidP="0098119B">
      <w:pPr>
        <w:rPr>
          <w:lang w:val="es-ES"/>
        </w:rPr>
      </w:pPr>
    </w:p>
    <w:sectPr w:rsidR="0098119B" w:rsidRPr="0098119B" w:rsidSect="00E61D6F">
      <w:headerReference w:type="default" r:id="rId33"/>
      <w:pgSz w:w="11900" w:h="16840"/>
      <w:pgMar w:top="221" w:right="238" w:bottom="232" w:left="2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2003E" w14:textId="77777777" w:rsidR="00862F63" w:rsidRDefault="00862F63" w:rsidP="00395E10">
      <w:r>
        <w:separator/>
      </w:r>
    </w:p>
  </w:endnote>
  <w:endnote w:type="continuationSeparator" w:id="0">
    <w:p w14:paraId="3CD85A1D" w14:textId="77777777" w:rsidR="00862F63" w:rsidRDefault="00862F63" w:rsidP="00395E10">
      <w:r>
        <w:continuationSeparator/>
      </w:r>
    </w:p>
  </w:endnote>
  <w:endnote w:type="continuationNotice" w:id="1">
    <w:p w14:paraId="2342521E" w14:textId="77777777" w:rsidR="00862F63" w:rsidRDefault="00862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E4EB" w14:textId="77777777" w:rsidR="00862F63" w:rsidRDefault="00862F63" w:rsidP="00395E10">
      <w:r>
        <w:separator/>
      </w:r>
    </w:p>
  </w:footnote>
  <w:footnote w:type="continuationSeparator" w:id="0">
    <w:p w14:paraId="19B644C4" w14:textId="77777777" w:rsidR="00862F63" w:rsidRDefault="00862F63" w:rsidP="00395E10">
      <w:r>
        <w:continuationSeparator/>
      </w:r>
    </w:p>
  </w:footnote>
  <w:footnote w:type="continuationNotice" w:id="1">
    <w:p w14:paraId="3864651A" w14:textId="77777777" w:rsidR="00862F63" w:rsidRDefault="00862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4F489" w14:textId="77777777" w:rsidR="00395E10" w:rsidRDefault="00395E10">
    <w:pPr>
      <w:pStyle w:val="Header"/>
    </w:pPr>
    <w:r>
      <w:rPr>
        <w:noProof/>
      </w:rPr>
      <mc:AlternateContent>
        <mc:Choice Requires="wps">
          <w:drawing>
            <wp:anchor distT="0" distB="0" distL="118745" distR="118745" simplePos="0" relativeHeight="251658240" behindDoc="1" locked="0" layoutInCell="1" allowOverlap="0" wp14:anchorId="189A445B" wp14:editId="713D08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BBADF4" w14:textId="77777777" w:rsidR="00395E10" w:rsidRDefault="002E3282">
                              <w:pPr>
                                <w:pStyle w:val="Header"/>
                                <w:jc w:val="center"/>
                                <w:rPr>
                                  <w:caps/>
                                  <w:color w:val="FFFFFF" w:themeColor="background1"/>
                                </w:rPr>
                              </w:pPr>
                              <w:r>
                                <w:rPr>
                                  <w:caps/>
                                  <w:color w:val="FFFFFF" w:themeColor="background1"/>
                                </w:rPr>
                                <w:t>Sistemas Cogntivos Artificiales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A445B" id="Rectángulo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3BBADF4" w14:textId="77777777" w:rsidR="00395E10" w:rsidRDefault="002E3282">
                        <w:pPr>
                          <w:pStyle w:val="Header"/>
                          <w:jc w:val="center"/>
                          <w:rPr>
                            <w:caps/>
                            <w:color w:val="FFFFFF" w:themeColor="background1"/>
                          </w:rPr>
                        </w:pPr>
                        <w:r>
                          <w:rPr>
                            <w:caps/>
                            <w:color w:val="FFFFFF" w:themeColor="background1"/>
                          </w:rPr>
                          <w:t>Sistemas Cogntivos Artificiales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6E9"/>
    <w:multiLevelType w:val="hybridMultilevel"/>
    <w:tmpl w:val="2C02CB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1302E1F"/>
    <w:multiLevelType w:val="hybridMultilevel"/>
    <w:tmpl w:val="7F020F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3A578BD"/>
    <w:multiLevelType w:val="hybridMultilevel"/>
    <w:tmpl w:val="DF3C8490"/>
    <w:lvl w:ilvl="0" w:tplc="9AB2080A">
      <w:start w:val="2"/>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FBB1B0C"/>
    <w:multiLevelType w:val="hybridMultilevel"/>
    <w:tmpl w:val="2A8EF882"/>
    <w:lvl w:ilvl="0" w:tplc="B4303950">
      <w:numFmt w:val="bullet"/>
      <w:lvlText w:val="-"/>
      <w:lvlJc w:val="left"/>
      <w:pPr>
        <w:ind w:left="720" w:hanging="360"/>
      </w:pPr>
      <w:rPr>
        <w:rFonts w:ascii="Calibri" w:eastAsiaTheme="minorHAnsi"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92C3941"/>
    <w:multiLevelType w:val="hybridMultilevel"/>
    <w:tmpl w:val="56020418"/>
    <w:lvl w:ilvl="0" w:tplc="96B8AAE2">
      <w:start w:val="3"/>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AC857F5"/>
    <w:multiLevelType w:val="hybridMultilevel"/>
    <w:tmpl w:val="BA3E79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8C73194"/>
    <w:multiLevelType w:val="hybridMultilevel"/>
    <w:tmpl w:val="13608DC2"/>
    <w:lvl w:ilvl="0" w:tplc="96B8AAE2">
      <w:start w:val="3"/>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sieka,Manuel">
    <w15:presenceInfo w15:providerId="AD" w15:userId="S::manuel.pasieka@vbcf.ac.at::b85c2d0b-8d9f-469b-a2c3-7a759b140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6D"/>
    <w:rsid w:val="00006854"/>
    <w:rsid w:val="00046BCD"/>
    <w:rsid w:val="00056B5A"/>
    <w:rsid w:val="000A215A"/>
    <w:rsid w:val="000A30AE"/>
    <w:rsid w:val="000D40D7"/>
    <w:rsid w:val="000E58AE"/>
    <w:rsid w:val="001046DF"/>
    <w:rsid w:val="00113E3C"/>
    <w:rsid w:val="00125A4C"/>
    <w:rsid w:val="00145ADA"/>
    <w:rsid w:val="00146658"/>
    <w:rsid w:val="0016609E"/>
    <w:rsid w:val="001B2146"/>
    <w:rsid w:val="001B79C0"/>
    <w:rsid w:val="00284CBF"/>
    <w:rsid w:val="002C4781"/>
    <w:rsid w:val="002E19EA"/>
    <w:rsid w:val="002E1C03"/>
    <w:rsid w:val="002E3282"/>
    <w:rsid w:val="002F20BC"/>
    <w:rsid w:val="0034467D"/>
    <w:rsid w:val="00363D6F"/>
    <w:rsid w:val="0037366D"/>
    <w:rsid w:val="00384C02"/>
    <w:rsid w:val="00395E10"/>
    <w:rsid w:val="003B1939"/>
    <w:rsid w:val="00423C3E"/>
    <w:rsid w:val="00445DA5"/>
    <w:rsid w:val="00451062"/>
    <w:rsid w:val="00473F57"/>
    <w:rsid w:val="0048538D"/>
    <w:rsid w:val="004928C2"/>
    <w:rsid w:val="00533D20"/>
    <w:rsid w:val="00534917"/>
    <w:rsid w:val="00597175"/>
    <w:rsid w:val="005B5E6D"/>
    <w:rsid w:val="005E2834"/>
    <w:rsid w:val="005E3A46"/>
    <w:rsid w:val="005E63B6"/>
    <w:rsid w:val="00602BEF"/>
    <w:rsid w:val="00631DA9"/>
    <w:rsid w:val="00641CB1"/>
    <w:rsid w:val="00664F56"/>
    <w:rsid w:val="006D31EC"/>
    <w:rsid w:val="006D33C2"/>
    <w:rsid w:val="00714721"/>
    <w:rsid w:val="007164C1"/>
    <w:rsid w:val="00735C9E"/>
    <w:rsid w:val="00736444"/>
    <w:rsid w:val="00736852"/>
    <w:rsid w:val="007455CC"/>
    <w:rsid w:val="0075368D"/>
    <w:rsid w:val="007574B7"/>
    <w:rsid w:val="00766463"/>
    <w:rsid w:val="00770CD9"/>
    <w:rsid w:val="007C28C0"/>
    <w:rsid w:val="007D0DDC"/>
    <w:rsid w:val="007F14CA"/>
    <w:rsid w:val="00813AC4"/>
    <w:rsid w:val="00832DA0"/>
    <w:rsid w:val="00841095"/>
    <w:rsid w:val="00862F63"/>
    <w:rsid w:val="00895AA5"/>
    <w:rsid w:val="008B3AEA"/>
    <w:rsid w:val="00932C61"/>
    <w:rsid w:val="00970A33"/>
    <w:rsid w:val="00971F29"/>
    <w:rsid w:val="00974065"/>
    <w:rsid w:val="0098119B"/>
    <w:rsid w:val="00990948"/>
    <w:rsid w:val="009934DE"/>
    <w:rsid w:val="009C4D8D"/>
    <w:rsid w:val="009D1AC2"/>
    <w:rsid w:val="009F46AF"/>
    <w:rsid w:val="00A14DA7"/>
    <w:rsid w:val="00A636C5"/>
    <w:rsid w:val="00A774EA"/>
    <w:rsid w:val="00A968FF"/>
    <w:rsid w:val="00AA6B10"/>
    <w:rsid w:val="00AB216A"/>
    <w:rsid w:val="00AC3172"/>
    <w:rsid w:val="00AF284D"/>
    <w:rsid w:val="00B1645F"/>
    <w:rsid w:val="00B20FE9"/>
    <w:rsid w:val="00B256DC"/>
    <w:rsid w:val="00B3378C"/>
    <w:rsid w:val="00B52AC5"/>
    <w:rsid w:val="00B5446E"/>
    <w:rsid w:val="00B63EF1"/>
    <w:rsid w:val="00B71E17"/>
    <w:rsid w:val="00B945F0"/>
    <w:rsid w:val="00BA3FF3"/>
    <w:rsid w:val="00C0149E"/>
    <w:rsid w:val="00C07125"/>
    <w:rsid w:val="00C474D5"/>
    <w:rsid w:val="00C5062C"/>
    <w:rsid w:val="00C62186"/>
    <w:rsid w:val="00C7231F"/>
    <w:rsid w:val="00CA1C5F"/>
    <w:rsid w:val="00CD5F9B"/>
    <w:rsid w:val="00CE1585"/>
    <w:rsid w:val="00CF4073"/>
    <w:rsid w:val="00D2222F"/>
    <w:rsid w:val="00D71B63"/>
    <w:rsid w:val="00D75350"/>
    <w:rsid w:val="00DA23BA"/>
    <w:rsid w:val="00DD0247"/>
    <w:rsid w:val="00DD0C21"/>
    <w:rsid w:val="00DD21C6"/>
    <w:rsid w:val="00DD6B26"/>
    <w:rsid w:val="00DF7239"/>
    <w:rsid w:val="00E31E86"/>
    <w:rsid w:val="00E550B2"/>
    <w:rsid w:val="00E61D6F"/>
    <w:rsid w:val="00E859F5"/>
    <w:rsid w:val="00EB39E8"/>
    <w:rsid w:val="00EC4508"/>
    <w:rsid w:val="00ED11BF"/>
    <w:rsid w:val="00EE1850"/>
    <w:rsid w:val="00EE624E"/>
    <w:rsid w:val="00F014EF"/>
    <w:rsid w:val="00F03816"/>
    <w:rsid w:val="00F4630E"/>
    <w:rsid w:val="00F5669A"/>
    <w:rsid w:val="00F7709C"/>
    <w:rsid w:val="00F85DB3"/>
    <w:rsid w:val="00FB4DF5"/>
    <w:rsid w:val="00FD3346"/>
    <w:rsid w:val="00FE34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30B3B"/>
  <w15:chartTrackingRefBased/>
  <w15:docId w15:val="{5559B265-2FD3-9B4E-BF8A-9D4C4436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31EC"/>
    <w:rPr>
      <w:lang w:val="en-GB"/>
    </w:rPr>
  </w:style>
  <w:style w:type="paragraph" w:styleId="Heading1">
    <w:name w:val="heading 1"/>
    <w:basedOn w:val="Normal"/>
    <w:next w:val="Normal"/>
    <w:link w:val="Heading1Char"/>
    <w:uiPriority w:val="9"/>
    <w:qFormat/>
    <w:rsid w:val="00C47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8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9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D5"/>
    <w:pPr>
      <w:ind w:left="720"/>
      <w:contextualSpacing/>
    </w:pPr>
  </w:style>
  <w:style w:type="character" w:customStyle="1" w:styleId="Heading1Char">
    <w:name w:val="Heading 1 Char"/>
    <w:basedOn w:val="DefaultParagraphFont"/>
    <w:link w:val="Heading1"/>
    <w:uiPriority w:val="9"/>
    <w:rsid w:val="00C474D5"/>
    <w:rPr>
      <w:rFonts w:asciiTheme="majorHAnsi" w:eastAsiaTheme="majorEastAsia" w:hAnsiTheme="majorHAnsi" w:cstheme="majorBidi"/>
      <w:color w:val="2F5496" w:themeColor="accent1" w:themeShade="BF"/>
      <w:sz w:val="32"/>
      <w:szCs w:val="32"/>
      <w:lang w:val="en-GB"/>
    </w:rPr>
  </w:style>
  <w:style w:type="paragraph" w:styleId="BalloonText">
    <w:name w:val="Balloon Text"/>
    <w:basedOn w:val="Normal"/>
    <w:link w:val="BalloonTextChar"/>
    <w:uiPriority w:val="99"/>
    <w:semiHidden/>
    <w:unhideWhenUsed/>
    <w:rsid w:val="00EB39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9E8"/>
    <w:rPr>
      <w:rFonts w:ascii="Times New Roman" w:hAnsi="Times New Roman" w:cs="Times New Roman"/>
      <w:sz w:val="18"/>
      <w:szCs w:val="18"/>
      <w:lang w:val="en-GB"/>
    </w:rPr>
  </w:style>
  <w:style w:type="paragraph" w:styleId="NormalWeb">
    <w:name w:val="Normal (Web)"/>
    <w:basedOn w:val="Normal"/>
    <w:uiPriority w:val="99"/>
    <w:unhideWhenUsed/>
    <w:rsid w:val="005E3A46"/>
    <w:pPr>
      <w:spacing w:before="100" w:beforeAutospacing="1" w:after="100" w:afterAutospacing="1"/>
    </w:pPr>
    <w:rPr>
      <w:rFonts w:ascii="Times New Roman" w:eastAsia="Times New Roman" w:hAnsi="Times New Roman" w:cs="Times New Roman"/>
      <w:lang w:val="es-US" w:eastAsia="es-ES_tradnl"/>
    </w:rPr>
  </w:style>
  <w:style w:type="character" w:styleId="PlaceholderText">
    <w:name w:val="Placeholder Text"/>
    <w:basedOn w:val="DefaultParagraphFont"/>
    <w:uiPriority w:val="99"/>
    <w:semiHidden/>
    <w:rsid w:val="005E3A46"/>
    <w:rPr>
      <w:color w:val="808080"/>
    </w:rPr>
  </w:style>
  <w:style w:type="paragraph" w:styleId="Header">
    <w:name w:val="header"/>
    <w:basedOn w:val="Normal"/>
    <w:link w:val="HeaderChar"/>
    <w:uiPriority w:val="99"/>
    <w:unhideWhenUsed/>
    <w:rsid w:val="00395E10"/>
    <w:pPr>
      <w:tabs>
        <w:tab w:val="center" w:pos="4419"/>
        <w:tab w:val="right" w:pos="8838"/>
      </w:tabs>
    </w:pPr>
  </w:style>
  <w:style w:type="character" w:customStyle="1" w:styleId="HeaderChar">
    <w:name w:val="Header Char"/>
    <w:basedOn w:val="DefaultParagraphFont"/>
    <w:link w:val="Header"/>
    <w:uiPriority w:val="99"/>
    <w:rsid w:val="00395E10"/>
    <w:rPr>
      <w:lang w:val="en-GB"/>
    </w:rPr>
  </w:style>
  <w:style w:type="paragraph" w:styleId="Footer">
    <w:name w:val="footer"/>
    <w:basedOn w:val="Normal"/>
    <w:link w:val="FooterChar"/>
    <w:uiPriority w:val="99"/>
    <w:unhideWhenUsed/>
    <w:rsid w:val="00395E10"/>
    <w:pPr>
      <w:tabs>
        <w:tab w:val="center" w:pos="4419"/>
        <w:tab w:val="right" w:pos="8838"/>
      </w:tabs>
    </w:pPr>
  </w:style>
  <w:style w:type="character" w:customStyle="1" w:styleId="FooterChar">
    <w:name w:val="Footer Char"/>
    <w:basedOn w:val="DefaultParagraphFont"/>
    <w:link w:val="Footer"/>
    <w:uiPriority w:val="99"/>
    <w:rsid w:val="00395E10"/>
    <w:rPr>
      <w:lang w:val="en-GB"/>
    </w:rPr>
  </w:style>
  <w:style w:type="character" w:customStyle="1" w:styleId="Heading2Char">
    <w:name w:val="Heading 2 Char"/>
    <w:basedOn w:val="DefaultParagraphFont"/>
    <w:link w:val="Heading2"/>
    <w:uiPriority w:val="9"/>
    <w:rsid w:val="00AF284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90948"/>
    <w:rPr>
      <w:rFonts w:asciiTheme="majorHAnsi" w:eastAsiaTheme="majorEastAsia" w:hAnsiTheme="majorHAnsi" w:cstheme="majorBidi"/>
      <w:color w:val="1F3763" w:themeColor="accent1" w:themeShade="7F"/>
      <w:lang w:val="en-GB"/>
    </w:rPr>
  </w:style>
  <w:style w:type="paragraph" w:styleId="NoSpacing">
    <w:name w:val="No Spacing"/>
    <w:uiPriority w:val="1"/>
    <w:qFormat/>
    <w:rsid w:val="0045106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5852">
      <w:bodyDiv w:val="1"/>
      <w:marLeft w:val="0"/>
      <w:marRight w:val="0"/>
      <w:marTop w:val="0"/>
      <w:marBottom w:val="0"/>
      <w:divBdr>
        <w:top w:val="none" w:sz="0" w:space="0" w:color="auto"/>
        <w:left w:val="none" w:sz="0" w:space="0" w:color="auto"/>
        <w:bottom w:val="none" w:sz="0" w:space="0" w:color="auto"/>
        <w:right w:val="none" w:sz="0" w:space="0" w:color="auto"/>
      </w:divBdr>
      <w:divsChild>
        <w:div w:id="1377898434">
          <w:marLeft w:val="0"/>
          <w:marRight w:val="0"/>
          <w:marTop w:val="0"/>
          <w:marBottom w:val="0"/>
          <w:divBdr>
            <w:top w:val="none" w:sz="0" w:space="0" w:color="auto"/>
            <w:left w:val="none" w:sz="0" w:space="0" w:color="auto"/>
            <w:bottom w:val="none" w:sz="0" w:space="0" w:color="auto"/>
            <w:right w:val="none" w:sz="0" w:space="0" w:color="auto"/>
          </w:divBdr>
          <w:divsChild>
            <w:div w:id="904729427">
              <w:marLeft w:val="0"/>
              <w:marRight w:val="0"/>
              <w:marTop w:val="0"/>
              <w:marBottom w:val="0"/>
              <w:divBdr>
                <w:top w:val="none" w:sz="0" w:space="0" w:color="auto"/>
                <w:left w:val="none" w:sz="0" w:space="0" w:color="auto"/>
                <w:bottom w:val="none" w:sz="0" w:space="0" w:color="auto"/>
                <w:right w:val="none" w:sz="0" w:space="0" w:color="auto"/>
              </w:divBdr>
              <w:divsChild>
                <w:div w:id="4532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4603">
      <w:bodyDiv w:val="1"/>
      <w:marLeft w:val="0"/>
      <w:marRight w:val="0"/>
      <w:marTop w:val="0"/>
      <w:marBottom w:val="0"/>
      <w:divBdr>
        <w:top w:val="none" w:sz="0" w:space="0" w:color="auto"/>
        <w:left w:val="none" w:sz="0" w:space="0" w:color="auto"/>
        <w:bottom w:val="none" w:sz="0" w:space="0" w:color="auto"/>
        <w:right w:val="none" w:sz="0" w:space="0" w:color="auto"/>
      </w:divBdr>
    </w:div>
    <w:div w:id="427048184">
      <w:bodyDiv w:val="1"/>
      <w:marLeft w:val="0"/>
      <w:marRight w:val="0"/>
      <w:marTop w:val="0"/>
      <w:marBottom w:val="0"/>
      <w:divBdr>
        <w:top w:val="none" w:sz="0" w:space="0" w:color="auto"/>
        <w:left w:val="none" w:sz="0" w:space="0" w:color="auto"/>
        <w:bottom w:val="none" w:sz="0" w:space="0" w:color="auto"/>
        <w:right w:val="none" w:sz="0" w:space="0" w:color="auto"/>
      </w:divBdr>
    </w:div>
    <w:div w:id="550918096">
      <w:bodyDiv w:val="1"/>
      <w:marLeft w:val="0"/>
      <w:marRight w:val="0"/>
      <w:marTop w:val="0"/>
      <w:marBottom w:val="0"/>
      <w:divBdr>
        <w:top w:val="none" w:sz="0" w:space="0" w:color="auto"/>
        <w:left w:val="none" w:sz="0" w:space="0" w:color="auto"/>
        <w:bottom w:val="none" w:sz="0" w:space="0" w:color="auto"/>
        <w:right w:val="none" w:sz="0" w:space="0" w:color="auto"/>
      </w:divBdr>
    </w:div>
    <w:div w:id="629944004">
      <w:bodyDiv w:val="1"/>
      <w:marLeft w:val="0"/>
      <w:marRight w:val="0"/>
      <w:marTop w:val="0"/>
      <w:marBottom w:val="0"/>
      <w:divBdr>
        <w:top w:val="none" w:sz="0" w:space="0" w:color="auto"/>
        <w:left w:val="none" w:sz="0" w:space="0" w:color="auto"/>
        <w:bottom w:val="none" w:sz="0" w:space="0" w:color="auto"/>
        <w:right w:val="none" w:sz="0" w:space="0" w:color="auto"/>
      </w:divBdr>
    </w:div>
    <w:div w:id="806243652">
      <w:bodyDiv w:val="1"/>
      <w:marLeft w:val="0"/>
      <w:marRight w:val="0"/>
      <w:marTop w:val="0"/>
      <w:marBottom w:val="0"/>
      <w:divBdr>
        <w:top w:val="none" w:sz="0" w:space="0" w:color="auto"/>
        <w:left w:val="none" w:sz="0" w:space="0" w:color="auto"/>
        <w:bottom w:val="none" w:sz="0" w:space="0" w:color="auto"/>
        <w:right w:val="none" w:sz="0" w:space="0" w:color="auto"/>
      </w:divBdr>
    </w:div>
    <w:div w:id="817258452">
      <w:bodyDiv w:val="1"/>
      <w:marLeft w:val="0"/>
      <w:marRight w:val="0"/>
      <w:marTop w:val="0"/>
      <w:marBottom w:val="0"/>
      <w:divBdr>
        <w:top w:val="none" w:sz="0" w:space="0" w:color="auto"/>
        <w:left w:val="none" w:sz="0" w:space="0" w:color="auto"/>
        <w:bottom w:val="none" w:sz="0" w:space="0" w:color="auto"/>
        <w:right w:val="none" w:sz="0" w:space="0" w:color="auto"/>
      </w:divBdr>
    </w:div>
    <w:div w:id="953559173">
      <w:bodyDiv w:val="1"/>
      <w:marLeft w:val="0"/>
      <w:marRight w:val="0"/>
      <w:marTop w:val="0"/>
      <w:marBottom w:val="0"/>
      <w:divBdr>
        <w:top w:val="none" w:sz="0" w:space="0" w:color="auto"/>
        <w:left w:val="none" w:sz="0" w:space="0" w:color="auto"/>
        <w:bottom w:val="none" w:sz="0" w:space="0" w:color="auto"/>
        <w:right w:val="none" w:sz="0" w:space="0" w:color="auto"/>
      </w:divBdr>
    </w:div>
    <w:div w:id="988241691">
      <w:bodyDiv w:val="1"/>
      <w:marLeft w:val="0"/>
      <w:marRight w:val="0"/>
      <w:marTop w:val="0"/>
      <w:marBottom w:val="0"/>
      <w:divBdr>
        <w:top w:val="none" w:sz="0" w:space="0" w:color="auto"/>
        <w:left w:val="none" w:sz="0" w:space="0" w:color="auto"/>
        <w:bottom w:val="none" w:sz="0" w:space="0" w:color="auto"/>
        <w:right w:val="none" w:sz="0" w:space="0" w:color="auto"/>
      </w:divBdr>
      <w:divsChild>
        <w:div w:id="1015888968">
          <w:marLeft w:val="0"/>
          <w:marRight w:val="0"/>
          <w:marTop w:val="0"/>
          <w:marBottom w:val="0"/>
          <w:divBdr>
            <w:top w:val="none" w:sz="0" w:space="0" w:color="auto"/>
            <w:left w:val="none" w:sz="0" w:space="0" w:color="auto"/>
            <w:bottom w:val="none" w:sz="0" w:space="0" w:color="auto"/>
            <w:right w:val="none" w:sz="0" w:space="0" w:color="auto"/>
          </w:divBdr>
          <w:divsChild>
            <w:div w:id="616060922">
              <w:marLeft w:val="0"/>
              <w:marRight w:val="0"/>
              <w:marTop w:val="0"/>
              <w:marBottom w:val="0"/>
              <w:divBdr>
                <w:top w:val="none" w:sz="0" w:space="0" w:color="auto"/>
                <w:left w:val="none" w:sz="0" w:space="0" w:color="auto"/>
                <w:bottom w:val="none" w:sz="0" w:space="0" w:color="auto"/>
                <w:right w:val="none" w:sz="0" w:space="0" w:color="auto"/>
              </w:divBdr>
              <w:divsChild>
                <w:div w:id="7017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612">
      <w:bodyDiv w:val="1"/>
      <w:marLeft w:val="0"/>
      <w:marRight w:val="0"/>
      <w:marTop w:val="0"/>
      <w:marBottom w:val="0"/>
      <w:divBdr>
        <w:top w:val="none" w:sz="0" w:space="0" w:color="auto"/>
        <w:left w:val="none" w:sz="0" w:space="0" w:color="auto"/>
        <w:bottom w:val="none" w:sz="0" w:space="0" w:color="auto"/>
        <w:right w:val="none" w:sz="0" w:space="0" w:color="auto"/>
      </w:divBdr>
    </w:div>
    <w:div w:id="1380013815">
      <w:bodyDiv w:val="1"/>
      <w:marLeft w:val="0"/>
      <w:marRight w:val="0"/>
      <w:marTop w:val="0"/>
      <w:marBottom w:val="0"/>
      <w:divBdr>
        <w:top w:val="none" w:sz="0" w:space="0" w:color="auto"/>
        <w:left w:val="none" w:sz="0" w:space="0" w:color="auto"/>
        <w:bottom w:val="none" w:sz="0" w:space="0" w:color="auto"/>
        <w:right w:val="none" w:sz="0" w:space="0" w:color="auto"/>
      </w:divBdr>
    </w:div>
    <w:div w:id="1382024414">
      <w:bodyDiv w:val="1"/>
      <w:marLeft w:val="0"/>
      <w:marRight w:val="0"/>
      <w:marTop w:val="0"/>
      <w:marBottom w:val="0"/>
      <w:divBdr>
        <w:top w:val="none" w:sz="0" w:space="0" w:color="auto"/>
        <w:left w:val="none" w:sz="0" w:space="0" w:color="auto"/>
        <w:bottom w:val="none" w:sz="0" w:space="0" w:color="auto"/>
        <w:right w:val="none" w:sz="0" w:space="0" w:color="auto"/>
      </w:divBdr>
    </w:div>
    <w:div w:id="1421221447">
      <w:bodyDiv w:val="1"/>
      <w:marLeft w:val="0"/>
      <w:marRight w:val="0"/>
      <w:marTop w:val="0"/>
      <w:marBottom w:val="0"/>
      <w:divBdr>
        <w:top w:val="none" w:sz="0" w:space="0" w:color="auto"/>
        <w:left w:val="none" w:sz="0" w:space="0" w:color="auto"/>
        <w:bottom w:val="none" w:sz="0" w:space="0" w:color="auto"/>
        <w:right w:val="none" w:sz="0" w:space="0" w:color="auto"/>
      </w:divBdr>
    </w:div>
    <w:div w:id="1443765900">
      <w:bodyDiv w:val="1"/>
      <w:marLeft w:val="0"/>
      <w:marRight w:val="0"/>
      <w:marTop w:val="0"/>
      <w:marBottom w:val="0"/>
      <w:divBdr>
        <w:top w:val="none" w:sz="0" w:space="0" w:color="auto"/>
        <w:left w:val="none" w:sz="0" w:space="0" w:color="auto"/>
        <w:bottom w:val="none" w:sz="0" w:space="0" w:color="auto"/>
        <w:right w:val="none" w:sz="0" w:space="0" w:color="auto"/>
      </w:divBdr>
    </w:div>
    <w:div w:id="1506558403">
      <w:bodyDiv w:val="1"/>
      <w:marLeft w:val="0"/>
      <w:marRight w:val="0"/>
      <w:marTop w:val="0"/>
      <w:marBottom w:val="0"/>
      <w:divBdr>
        <w:top w:val="none" w:sz="0" w:space="0" w:color="auto"/>
        <w:left w:val="none" w:sz="0" w:space="0" w:color="auto"/>
        <w:bottom w:val="none" w:sz="0" w:space="0" w:color="auto"/>
        <w:right w:val="none" w:sz="0" w:space="0" w:color="auto"/>
      </w:divBdr>
    </w:div>
    <w:div w:id="1561019136">
      <w:bodyDiv w:val="1"/>
      <w:marLeft w:val="0"/>
      <w:marRight w:val="0"/>
      <w:marTop w:val="0"/>
      <w:marBottom w:val="0"/>
      <w:divBdr>
        <w:top w:val="none" w:sz="0" w:space="0" w:color="auto"/>
        <w:left w:val="none" w:sz="0" w:space="0" w:color="auto"/>
        <w:bottom w:val="none" w:sz="0" w:space="0" w:color="auto"/>
        <w:right w:val="none" w:sz="0" w:space="0" w:color="auto"/>
      </w:divBdr>
    </w:div>
    <w:div w:id="1661731208">
      <w:bodyDiv w:val="1"/>
      <w:marLeft w:val="0"/>
      <w:marRight w:val="0"/>
      <w:marTop w:val="0"/>
      <w:marBottom w:val="0"/>
      <w:divBdr>
        <w:top w:val="none" w:sz="0" w:space="0" w:color="auto"/>
        <w:left w:val="none" w:sz="0" w:space="0" w:color="auto"/>
        <w:bottom w:val="none" w:sz="0" w:space="0" w:color="auto"/>
        <w:right w:val="none" w:sz="0" w:space="0" w:color="auto"/>
      </w:divBdr>
    </w:div>
    <w:div w:id="1934119214">
      <w:bodyDiv w:val="1"/>
      <w:marLeft w:val="0"/>
      <w:marRight w:val="0"/>
      <w:marTop w:val="0"/>
      <w:marBottom w:val="0"/>
      <w:divBdr>
        <w:top w:val="none" w:sz="0" w:space="0" w:color="auto"/>
        <w:left w:val="none" w:sz="0" w:space="0" w:color="auto"/>
        <w:bottom w:val="none" w:sz="0" w:space="0" w:color="auto"/>
        <w:right w:val="none" w:sz="0" w:space="0" w:color="auto"/>
      </w:divBdr>
      <w:divsChild>
        <w:div w:id="531767551">
          <w:marLeft w:val="0"/>
          <w:marRight w:val="0"/>
          <w:marTop w:val="0"/>
          <w:marBottom w:val="0"/>
          <w:divBdr>
            <w:top w:val="none" w:sz="0" w:space="0" w:color="auto"/>
            <w:left w:val="none" w:sz="0" w:space="0" w:color="auto"/>
            <w:bottom w:val="none" w:sz="0" w:space="0" w:color="auto"/>
            <w:right w:val="none" w:sz="0" w:space="0" w:color="auto"/>
          </w:divBdr>
          <w:divsChild>
            <w:div w:id="178744151">
              <w:marLeft w:val="0"/>
              <w:marRight w:val="0"/>
              <w:marTop w:val="0"/>
              <w:marBottom w:val="0"/>
              <w:divBdr>
                <w:top w:val="none" w:sz="0" w:space="0" w:color="auto"/>
                <w:left w:val="none" w:sz="0" w:space="0" w:color="auto"/>
                <w:bottom w:val="none" w:sz="0" w:space="0" w:color="auto"/>
                <w:right w:val="none" w:sz="0" w:space="0" w:color="auto"/>
              </w:divBdr>
              <w:divsChild>
                <w:div w:id="1643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5929BF1-640D-5746-8A31-CA820A9AC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11</Pages>
  <Words>2600</Words>
  <Characters>14823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Sistemas Cogntivos Artificiales</vt:lpstr>
    </vt:vector>
  </TitlesOfParts>
  <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Cogntivos Artificiales</dc:title>
  <dc:subject/>
  <dc:creator>Pasieka,Manuel</dc:creator>
  <cp:keywords/>
  <dc:description/>
  <cp:lastModifiedBy>Manuel Pasieka</cp:lastModifiedBy>
  <cp:revision>74</cp:revision>
  <cp:lastPrinted>2019-07-05T12:17:00Z</cp:lastPrinted>
  <dcterms:created xsi:type="dcterms:W3CDTF">2019-02-24T13:53:00Z</dcterms:created>
  <dcterms:modified xsi:type="dcterms:W3CDTF">2019-08-06T13:02:00Z</dcterms:modified>
</cp:coreProperties>
</file>